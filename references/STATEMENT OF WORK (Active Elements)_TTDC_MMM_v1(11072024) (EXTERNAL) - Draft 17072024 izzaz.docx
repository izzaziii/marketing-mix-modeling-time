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0C01" w:rsidRDefault="00D771D9">
      <w:pPr>
        <w:jc w:val="center"/>
        <w:rPr>
          <w:b/>
        </w:rPr>
      </w:pPr>
      <w:r>
        <w:rPr>
          <w:b/>
        </w:rPr>
        <w:t>STATEMENT OF WORK NO.1</w:t>
      </w:r>
    </w:p>
    <w:p w14:paraId="00000002" w14:textId="77777777" w:rsidR="004F0C01" w:rsidRDefault="00D771D9">
      <w:pPr>
        <w:jc w:val="center"/>
        <w:rPr>
          <w:b/>
        </w:rPr>
      </w:pPr>
      <w:r>
        <w:rPr>
          <w:b/>
        </w:rPr>
        <w:t>FRAMEWORK AGREEMENT FOR ACTIVE ELEMENTS</w:t>
      </w:r>
    </w:p>
    <w:p w14:paraId="00000003" w14:textId="77777777" w:rsidR="004F0C01" w:rsidRDefault="004F0C01">
      <w:pPr>
        <w:rPr>
          <w:b/>
        </w:rPr>
      </w:pPr>
    </w:p>
    <w:p w14:paraId="00000004" w14:textId="77777777" w:rsidR="004F0C01" w:rsidRDefault="00D771D9">
      <w:pPr>
        <w:ind w:left="720"/>
        <w:jc w:val="both"/>
      </w:pPr>
      <w:r>
        <w:t>1.</w:t>
      </w:r>
      <w:r>
        <w:tab/>
        <w:t xml:space="preserve">This Statement of Work is executed between </w:t>
      </w:r>
      <w:r>
        <w:rPr>
          <w:b/>
        </w:rPr>
        <w:t>TT dotCom Sdn Bhd (Registration No. 197901008085 (52371-A)</w:t>
      </w:r>
      <w:r>
        <w:t xml:space="preserve"> and </w:t>
      </w:r>
      <w:r>
        <w:rPr>
          <w:b/>
        </w:rPr>
        <w:t>Progressive Growth Partners Pty Ltd</w:t>
      </w:r>
      <w:r>
        <w:t xml:space="preserve"> (trading as Mutinex) (</w:t>
      </w:r>
      <w:r>
        <w:rPr>
          <w:b/>
        </w:rPr>
        <w:t>Registration No. 627627365)</w:t>
      </w:r>
      <w:r>
        <w:t xml:space="preserve"> pursuant to the Framework Agreement for Active Elements dated [</w:t>
      </w:r>
      <w:r>
        <w:tab/>
      </w:r>
      <w:r>
        <w:tab/>
        <w:t>] between the Parties (“</w:t>
      </w:r>
      <w:r>
        <w:rPr>
          <w:b/>
        </w:rPr>
        <w:t>Agreement</w:t>
      </w:r>
      <w:r>
        <w:t>”).</w:t>
      </w:r>
    </w:p>
    <w:p w14:paraId="00000005" w14:textId="77777777" w:rsidR="004F0C01" w:rsidRDefault="004F0C01">
      <w:pPr>
        <w:ind w:left="720"/>
        <w:jc w:val="both"/>
      </w:pPr>
    </w:p>
    <w:p w14:paraId="00000006" w14:textId="77777777" w:rsidR="004F0C01" w:rsidRDefault="00D771D9">
      <w:pPr>
        <w:ind w:left="720"/>
        <w:jc w:val="both"/>
      </w:pPr>
      <w:r>
        <w:t>2.</w:t>
      </w:r>
      <w:r>
        <w:tab/>
        <w:t>This Statement of Work is an integral part of the Agreement and shall be governed by the terms and conditions of the Agreement subject to such additions and modifications stated in this Statement of Work.</w:t>
      </w:r>
    </w:p>
    <w:p w14:paraId="00000007" w14:textId="77777777" w:rsidR="004F0C01" w:rsidRDefault="004F0C01">
      <w:pPr>
        <w:ind w:left="720"/>
        <w:jc w:val="both"/>
      </w:pPr>
    </w:p>
    <w:p w14:paraId="00000008" w14:textId="77777777" w:rsidR="004F0C01" w:rsidRDefault="00D771D9">
      <w:pPr>
        <w:ind w:left="720"/>
        <w:jc w:val="both"/>
      </w:pPr>
      <w:r>
        <w:t>3.</w:t>
      </w:r>
      <w:r>
        <w:tab/>
        <w:t>This Statement of Work shall also form an integral part of the Purchase Order which makes reference to this Statement of Work.</w:t>
      </w:r>
    </w:p>
    <w:p w14:paraId="00000009" w14:textId="77777777" w:rsidR="004F0C01" w:rsidRDefault="004F0C01">
      <w:pPr>
        <w:ind w:left="720"/>
        <w:jc w:val="both"/>
      </w:pPr>
    </w:p>
    <w:p w14:paraId="0000000A" w14:textId="77777777" w:rsidR="004F0C01" w:rsidRDefault="00D771D9">
      <w:pPr>
        <w:ind w:left="720"/>
        <w:jc w:val="both"/>
      </w:pPr>
      <w:r>
        <w:t>4.</w:t>
      </w:r>
      <w:r>
        <w:tab/>
        <w:t>All terms used in this Statement of Work shall have the meaning prescribed to it in the Agreement unless otherwise stated in this Statement of Work.</w:t>
      </w:r>
    </w:p>
    <w:p w14:paraId="0000000B" w14:textId="77777777" w:rsidR="004F0C01" w:rsidRDefault="004F0C01">
      <w:pPr>
        <w:ind w:left="720"/>
        <w:jc w:val="both"/>
      </w:pPr>
    </w:p>
    <w:p w14:paraId="0000000C" w14:textId="77777777" w:rsidR="004F0C01" w:rsidRDefault="00D771D9">
      <w:pPr>
        <w:ind w:left="720"/>
        <w:jc w:val="both"/>
      </w:pPr>
      <w:r>
        <w:t>5.</w:t>
      </w:r>
      <w:r>
        <w:tab/>
        <w:t>This Statement of Work contains the project’s specific details and its scope of works as follows:</w:t>
      </w:r>
    </w:p>
    <w:p w14:paraId="0000000D" w14:textId="77777777" w:rsidR="004F0C01" w:rsidRDefault="004F0C01">
      <w:pPr>
        <w:ind w:left="720"/>
        <w:jc w:val="both"/>
      </w:pPr>
    </w:p>
    <w:tbl>
      <w:tblPr>
        <w:tblStyle w:val="ad"/>
        <w:tblW w:w="9072"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452"/>
        <w:gridCol w:w="6053"/>
      </w:tblGrid>
      <w:tr w:rsidR="004F0C01" w14:paraId="40A9E3EA" w14:textId="77777777" w:rsidTr="00D771D9">
        <w:trPr>
          <w:tblHeader/>
        </w:trPr>
        <w:tc>
          <w:tcPr>
            <w:tcW w:w="567" w:type="dxa"/>
            <w:shd w:val="clear" w:color="auto" w:fill="auto"/>
          </w:tcPr>
          <w:p w14:paraId="0000000E" w14:textId="77777777" w:rsidR="004F0C01" w:rsidRDefault="00D771D9">
            <w:pPr>
              <w:ind w:left="-44" w:hanging="367"/>
              <w:jc w:val="center"/>
              <w:rPr>
                <w:b/>
              </w:rPr>
            </w:pPr>
            <w:r>
              <w:rPr>
                <w:b/>
              </w:rPr>
              <w:t xml:space="preserve">       No.</w:t>
            </w:r>
          </w:p>
        </w:tc>
        <w:tc>
          <w:tcPr>
            <w:tcW w:w="2452" w:type="dxa"/>
            <w:shd w:val="clear" w:color="auto" w:fill="auto"/>
          </w:tcPr>
          <w:p w14:paraId="0000000F" w14:textId="77777777" w:rsidR="004F0C01" w:rsidRDefault="00D771D9">
            <w:pPr>
              <w:jc w:val="center"/>
              <w:rPr>
                <w:b/>
              </w:rPr>
            </w:pPr>
            <w:r>
              <w:rPr>
                <w:b/>
              </w:rPr>
              <w:t>Subject Matter</w:t>
            </w:r>
          </w:p>
          <w:p w14:paraId="00000010" w14:textId="77777777" w:rsidR="004F0C01" w:rsidRDefault="004F0C01">
            <w:pPr>
              <w:jc w:val="center"/>
              <w:rPr>
                <w:b/>
              </w:rPr>
            </w:pPr>
          </w:p>
        </w:tc>
        <w:tc>
          <w:tcPr>
            <w:tcW w:w="6053" w:type="dxa"/>
            <w:shd w:val="clear" w:color="auto" w:fill="auto"/>
          </w:tcPr>
          <w:p w14:paraId="00000011" w14:textId="77777777" w:rsidR="004F0C01" w:rsidRDefault="00D771D9">
            <w:pPr>
              <w:jc w:val="center"/>
              <w:rPr>
                <w:b/>
              </w:rPr>
            </w:pPr>
            <w:r>
              <w:rPr>
                <w:b/>
              </w:rPr>
              <w:t>Details</w:t>
            </w:r>
          </w:p>
        </w:tc>
      </w:tr>
      <w:tr w:rsidR="004F0C01" w14:paraId="0BA9D914" w14:textId="77777777" w:rsidTr="00D771D9">
        <w:tc>
          <w:tcPr>
            <w:tcW w:w="567" w:type="dxa"/>
            <w:shd w:val="clear" w:color="auto" w:fill="auto"/>
          </w:tcPr>
          <w:p w14:paraId="00000012" w14:textId="77777777" w:rsidR="004F0C01" w:rsidRDefault="00D771D9">
            <w:pPr>
              <w:ind w:left="-14" w:hanging="30"/>
              <w:jc w:val="center"/>
            </w:pPr>
            <w:r>
              <w:t>1.</w:t>
            </w:r>
          </w:p>
        </w:tc>
        <w:tc>
          <w:tcPr>
            <w:tcW w:w="2452" w:type="dxa"/>
            <w:shd w:val="clear" w:color="auto" w:fill="auto"/>
          </w:tcPr>
          <w:p w14:paraId="00000013" w14:textId="77777777" w:rsidR="004F0C01" w:rsidRPr="00D771D9" w:rsidRDefault="00D771D9" w:rsidP="00D771D9">
            <w:pPr>
              <w:ind w:left="34" w:firstLine="0"/>
              <w:jc w:val="both"/>
            </w:pPr>
            <w:r w:rsidRPr="00D771D9">
              <w:t>Scope of Work</w:t>
            </w:r>
          </w:p>
        </w:tc>
        <w:tc>
          <w:tcPr>
            <w:tcW w:w="6053" w:type="dxa"/>
            <w:shd w:val="clear" w:color="auto" w:fill="auto"/>
          </w:tcPr>
          <w:p w14:paraId="00000014" w14:textId="1430008E" w:rsidR="004F0C01" w:rsidRPr="00BE72A8" w:rsidRDefault="00D771D9" w:rsidP="00D771D9">
            <w:pPr>
              <w:ind w:firstLine="0"/>
              <w:jc w:val="both"/>
              <w:rPr>
                <w:i/>
              </w:rPr>
            </w:pPr>
            <w:r w:rsidRPr="00BE72A8">
              <w:rPr>
                <w:i/>
              </w:rPr>
              <w:t xml:space="preserve">To provide </w:t>
            </w:r>
            <w:sdt>
              <w:sdtPr>
                <w:rPr>
                  <w:i/>
                </w:rPr>
                <w:tag w:val="goog_rdk_0"/>
                <w:id w:val="2068382381"/>
              </w:sdtPr>
              <w:sdtContent/>
            </w:sdt>
            <w:r w:rsidRPr="00BE72A8">
              <w:rPr>
                <w:i/>
              </w:rPr>
              <w:t>Market Mix Modelling service to TIME in accordance with Schedule 2: Scope of Work</w:t>
            </w:r>
          </w:p>
          <w:p w14:paraId="00000015" w14:textId="77777777" w:rsidR="004F0C01" w:rsidRPr="00BE72A8" w:rsidRDefault="004F0C01" w:rsidP="00D771D9">
            <w:pPr>
              <w:ind w:left="2322" w:firstLine="0"/>
              <w:jc w:val="both"/>
              <w:rPr>
                <w:i/>
              </w:rPr>
            </w:pPr>
          </w:p>
        </w:tc>
      </w:tr>
      <w:tr w:rsidR="004F0C01" w14:paraId="5D1B1B63" w14:textId="77777777" w:rsidTr="00D771D9">
        <w:tc>
          <w:tcPr>
            <w:tcW w:w="567" w:type="dxa"/>
            <w:shd w:val="clear" w:color="auto" w:fill="auto"/>
          </w:tcPr>
          <w:p w14:paraId="00000016" w14:textId="77777777" w:rsidR="004F0C01" w:rsidRDefault="00D771D9">
            <w:pPr>
              <w:ind w:left="-14" w:hanging="30"/>
              <w:jc w:val="center"/>
            </w:pPr>
            <w:r>
              <w:t>2.</w:t>
            </w:r>
          </w:p>
        </w:tc>
        <w:tc>
          <w:tcPr>
            <w:tcW w:w="2452" w:type="dxa"/>
            <w:shd w:val="clear" w:color="auto" w:fill="auto"/>
          </w:tcPr>
          <w:p w14:paraId="00000017" w14:textId="77777777" w:rsidR="004F0C01" w:rsidRPr="00D771D9" w:rsidRDefault="00D771D9">
            <w:pPr>
              <w:ind w:left="34" w:firstLine="0"/>
              <w:jc w:val="both"/>
            </w:pPr>
            <w:r w:rsidRPr="00D771D9">
              <w:t xml:space="preserve">Deliverables </w:t>
            </w:r>
          </w:p>
        </w:tc>
        <w:tc>
          <w:tcPr>
            <w:tcW w:w="6053" w:type="dxa"/>
            <w:shd w:val="clear" w:color="auto" w:fill="auto"/>
          </w:tcPr>
          <w:p w14:paraId="611BB25A" w14:textId="6D40DE68" w:rsidR="004F0C01" w:rsidRPr="00D771D9" w:rsidRDefault="00DE32BE" w:rsidP="00D771D9">
            <w:pPr>
              <w:ind w:left="425" w:hanging="695"/>
              <w:jc w:val="both"/>
              <w:rPr>
                <w:i/>
              </w:rPr>
            </w:pPr>
            <w:sdt>
              <w:sdtPr>
                <w:rPr>
                  <w:i/>
                </w:rPr>
                <w:tag w:val="goog_rdk_1"/>
                <w:id w:val="468939904"/>
                <w:showingPlcHdr/>
              </w:sdtPr>
              <w:sdtContent>
                <w:r w:rsidR="00D771D9" w:rsidRPr="00D771D9">
                  <w:rPr>
                    <w:i/>
                  </w:rPr>
                  <w:t xml:space="preserve">     </w:t>
                </w:r>
              </w:sdtContent>
            </w:sdt>
            <w:r w:rsidR="00D771D9" w:rsidRPr="00D771D9">
              <w:rPr>
                <w:i/>
              </w:rPr>
              <w:t xml:space="preserve"> Schedule 2: Scope of Work </w:t>
            </w:r>
          </w:p>
          <w:p w14:paraId="00000019" w14:textId="545F7530" w:rsidR="00D771D9" w:rsidRPr="00D771D9" w:rsidRDefault="00D771D9" w:rsidP="00D771D9">
            <w:pPr>
              <w:ind w:left="695" w:hanging="695"/>
              <w:jc w:val="both"/>
              <w:rPr>
                <w:i/>
              </w:rPr>
            </w:pPr>
          </w:p>
        </w:tc>
      </w:tr>
      <w:tr w:rsidR="004F0C01" w14:paraId="4E537D1B" w14:textId="77777777" w:rsidTr="00D771D9">
        <w:tc>
          <w:tcPr>
            <w:tcW w:w="567" w:type="dxa"/>
            <w:shd w:val="clear" w:color="auto" w:fill="auto"/>
          </w:tcPr>
          <w:p w14:paraId="0000001A" w14:textId="77777777" w:rsidR="004F0C01" w:rsidRDefault="00D771D9">
            <w:pPr>
              <w:ind w:left="-14" w:hanging="30"/>
              <w:jc w:val="center"/>
            </w:pPr>
            <w:r>
              <w:t>3.</w:t>
            </w:r>
          </w:p>
        </w:tc>
        <w:tc>
          <w:tcPr>
            <w:tcW w:w="2452" w:type="dxa"/>
            <w:shd w:val="clear" w:color="auto" w:fill="auto"/>
          </w:tcPr>
          <w:p w14:paraId="4254BF87" w14:textId="77777777" w:rsidR="004F0C01" w:rsidRPr="00D771D9" w:rsidRDefault="00D771D9" w:rsidP="00D771D9">
            <w:pPr>
              <w:ind w:left="34" w:firstLine="0"/>
              <w:jc w:val="both"/>
            </w:pPr>
            <w:r w:rsidRPr="00D771D9">
              <w:t>Specifications and Functional &amp; Technical Requirements</w:t>
            </w:r>
          </w:p>
          <w:p w14:paraId="0000001C" w14:textId="29EEFD32" w:rsidR="00D771D9" w:rsidRPr="00D771D9" w:rsidRDefault="00D771D9" w:rsidP="00D771D9">
            <w:pPr>
              <w:ind w:left="34" w:firstLine="0"/>
              <w:jc w:val="both"/>
            </w:pPr>
          </w:p>
        </w:tc>
        <w:tc>
          <w:tcPr>
            <w:tcW w:w="6053" w:type="dxa"/>
            <w:shd w:val="clear" w:color="auto" w:fill="auto"/>
          </w:tcPr>
          <w:p w14:paraId="0000001E" w14:textId="00160923" w:rsidR="004F0C01" w:rsidRPr="00D771D9" w:rsidRDefault="00DE32BE" w:rsidP="00D771D9">
            <w:pPr>
              <w:ind w:hanging="205"/>
              <w:rPr>
                <w:i/>
              </w:rPr>
            </w:pPr>
            <w:sdt>
              <w:sdtPr>
                <w:rPr>
                  <w:i/>
                </w:rPr>
                <w:tag w:val="goog_rdk_2"/>
                <w:id w:val="-1545285568"/>
                <w:showingPlcHdr/>
              </w:sdtPr>
              <w:sdtContent>
                <w:r w:rsidR="00D771D9" w:rsidRPr="00D771D9">
                  <w:rPr>
                    <w:i/>
                  </w:rPr>
                  <w:t xml:space="preserve">     </w:t>
                </w:r>
              </w:sdtContent>
            </w:sdt>
            <w:r w:rsidR="00D771D9" w:rsidRPr="00D771D9">
              <w:rPr>
                <w:i/>
              </w:rPr>
              <w:t xml:space="preserve">Schedule 2: Scope of Work </w:t>
            </w:r>
          </w:p>
        </w:tc>
      </w:tr>
      <w:tr w:rsidR="004F0C01" w14:paraId="5AEBA7A5" w14:textId="77777777">
        <w:tc>
          <w:tcPr>
            <w:tcW w:w="567" w:type="dxa"/>
          </w:tcPr>
          <w:p w14:paraId="0000001F" w14:textId="77777777" w:rsidR="004F0C01" w:rsidRDefault="00D771D9">
            <w:pPr>
              <w:ind w:left="-14" w:hanging="30"/>
              <w:jc w:val="center"/>
            </w:pPr>
            <w:r>
              <w:t>4.</w:t>
            </w:r>
          </w:p>
        </w:tc>
        <w:tc>
          <w:tcPr>
            <w:tcW w:w="2452" w:type="dxa"/>
          </w:tcPr>
          <w:p w14:paraId="00000020" w14:textId="77777777" w:rsidR="004F0C01" w:rsidRDefault="00D771D9">
            <w:pPr>
              <w:ind w:left="34" w:firstLine="0"/>
              <w:jc w:val="both"/>
            </w:pPr>
            <w:r>
              <w:t>Service Levels and/or key performance indicators.</w:t>
            </w:r>
          </w:p>
        </w:tc>
        <w:tc>
          <w:tcPr>
            <w:tcW w:w="6053" w:type="dxa"/>
          </w:tcPr>
          <w:p w14:paraId="00000021" w14:textId="004C363A" w:rsidR="004F0C01" w:rsidRDefault="00D771D9">
            <w:pPr>
              <w:ind w:firstLine="0"/>
              <w:jc w:val="both"/>
              <w:rPr>
                <w:i/>
              </w:rPr>
            </w:pPr>
            <w:r>
              <w:rPr>
                <w:i/>
              </w:rPr>
              <w:t>Refer to Schedule 3: Service Levels Agreement</w:t>
            </w:r>
          </w:p>
          <w:p w14:paraId="00000022" w14:textId="77777777" w:rsidR="004F0C01" w:rsidRDefault="004F0C01">
            <w:pPr>
              <w:ind w:firstLine="0"/>
              <w:jc w:val="both"/>
              <w:rPr>
                <w:i/>
              </w:rPr>
            </w:pPr>
          </w:p>
          <w:p w14:paraId="00000023" w14:textId="77777777" w:rsidR="004F0C01" w:rsidRDefault="004F0C01">
            <w:pPr>
              <w:ind w:firstLine="0"/>
              <w:jc w:val="both"/>
              <w:rPr>
                <w:i/>
              </w:rPr>
            </w:pPr>
          </w:p>
        </w:tc>
      </w:tr>
      <w:tr w:rsidR="004F0C01" w14:paraId="1D8B43E1" w14:textId="77777777">
        <w:tc>
          <w:tcPr>
            <w:tcW w:w="567" w:type="dxa"/>
          </w:tcPr>
          <w:p w14:paraId="00000024" w14:textId="77777777" w:rsidR="004F0C01" w:rsidRDefault="00D771D9">
            <w:pPr>
              <w:ind w:left="-14" w:hanging="30"/>
              <w:jc w:val="center"/>
            </w:pPr>
            <w:r>
              <w:t>5.</w:t>
            </w:r>
          </w:p>
        </w:tc>
        <w:tc>
          <w:tcPr>
            <w:tcW w:w="2452" w:type="dxa"/>
          </w:tcPr>
          <w:p w14:paraId="00000025" w14:textId="77777777" w:rsidR="004F0C01" w:rsidRDefault="00D771D9">
            <w:pPr>
              <w:ind w:left="34" w:firstLine="0"/>
              <w:jc w:val="both"/>
            </w:pPr>
            <w:r>
              <w:t>Charges</w:t>
            </w:r>
          </w:p>
          <w:p w14:paraId="00000026" w14:textId="77777777" w:rsidR="004F0C01" w:rsidRDefault="004F0C01">
            <w:pPr>
              <w:ind w:left="34"/>
              <w:jc w:val="both"/>
            </w:pPr>
          </w:p>
        </w:tc>
        <w:tc>
          <w:tcPr>
            <w:tcW w:w="6053" w:type="dxa"/>
          </w:tcPr>
          <w:p w14:paraId="00000027" w14:textId="77777777" w:rsidR="004F0C01" w:rsidRDefault="00D771D9">
            <w:pPr>
              <w:ind w:firstLine="0"/>
              <w:jc w:val="both"/>
              <w:rPr>
                <w:i/>
              </w:rPr>
            </w:pPr>
            <w:r>
              <w:rPr>
                <w:i/>
              </w:rPr>
              <w:t>Refer to Schedule 1: Schedule of Fees</w:t>
            </w:r>
          </w:p>
          <w:p w14:paraId="00000028" w14:textId="77777777" w:rsidR="004F0C01" w:rsidRDefault="004F0C01">
            <w:pPr>
              <w:ind w:firstLine="0"/>
              <w:jc w:val="both"/>
              <w:rPr>
                <w:i/>
              </w:rPr>
            </w:pPr>
          </w:p>
        </w:tc>
      </w:tr>
      <w:tr w:rsidR="004F0C01" w14:paraId="02B7C78A" w14:textId="77777777">
        <w:tc>
          <w:tcPr>
            <w:tcW w:w="567" w:type="dxa"/>
          </w:tcPr>
          <w:p w14:paraId="00000029" w14:textId="77777777" w:rsidR="004F0C01" w:rsidRDefault="00D771D9">
            <w:pPr>
              <w:ind w:left="-14" w:hanging="30"/>
              <w:jc w:val="center"/>
            </w:pPr>
            <w:r>
              <w:t>6.</w:t>
            </w:r>
          </w:p>
        </w:tc>
        <w:tc>
          <w:tcPr>
            <w:tcW w:w="2452" w:type="dxa"/>
          </w:tcPr>
          <w:p w14:paraId="0000002A" w14:textId="77777777" w:rsidR="004F0C01" w:rsidRDefault="00D771D9">
            <w:pPr>
              <w:ind w:left="34" w:firstLine="0"/>
              <w:jc w:val="both"/>
            </w:pPr>
            <w:r>
              <w:t>Invoicing Milestone</w:t>
            </w:r>
          </w:p>
          <w:p w14:paraId="0000002B" w14:textId="77777777" w:rsidR="004F0C01" w:rsidRDefault="004F0C01">
            <w:pPr>
              <w:ind w:left="34"/>
              <w:jc w:val="both"/>
            </w:pPr>
          </w:p>
        </w:tc>
        <w:tc>
          <w:tcPr>
            <w:tcW w:w="6053" w:type="dxa"/>
          </w:tcPr>
          <w:p w14:paraId="0000002C" w14:textId="77777777" w:rsidR="004F0C01" w:rsidRDefault="00D771D9">
            <w:pPr>
              <w:ind w:firstLine="0"/>
              <w:jc w:val="both"/>
              <w:rPr>
                <w:i/>
              </w:rPr>
            </w:pPr>
            <w:r>
              <w:rPr>
                <w:i/>
              </w:rPr>
              <w:t>Refer to Schedule 1: Schedule of Fees</w:t>
            </w:r>
          </w:p>
          <w:p w14:paraId="0000002D" w14:textId="77777777" w:rsidR="004F0C01" w:rsidRDefault="004F0C01">
            <w:pPr>
              <w:ind w:firstLine="0"/>
              <w:jc w:val="both"/>
              <w:rPr>
                <w:i/>
              </w:rPr>
            </w:pPr>
          </w:p>
        </w:tc>
      </w:tr>
      <w:tr w:rsidR="004F0C01" w14:paraId="5F6EA078" w14:textId="77777777">
        <w:tc>
          <w:tcPr>
            <w:tcW w:w="567" w:type="dxa"/>
          </w:tcPr>
          <w:p w14:paraId="0000002E" w14:textId="77777777" w:rsidR="004F0C01" w:rsidRDefault="00D771D9">
            <w:pPr>
              <w:ind w:left="-14" w:hanging="30"/>
              <w:jc w:val="center"/>
            </w:pPr>
            <w:r>
              <w:t>7.</w:t>
            </w:r>
          </w:p>
        </w:tc>
        <w:tc>
          <w:tcPr>
            <w:tcW w:w="2452" w:type="dxa"/>
          </w:tcPr>
          <w:p w14:paraId="0000002F" w14:textId="77777777" w:rsidR="004F0C01" w:rsidRDefault="00D771D9">
            <w:pPr>
              <w:ind w:left="34" w:firstLine="0"/>
              <w:jc w:val="both"/>
            </w:pPr>
            <w:r>
              <w:t>Performance Guarantee</w:t>
            </w:r>
          </w:p>
        </w:tc>
        <w:tc>
          <w:tcPr>
            <w:tcW w:w="6053" w:type="dxa"/>
          </w:tcPr>
          <w:p w14:paraId="00000030" w14:textId="77777777" w:rsidR="004F0C01" w:rsidRDefault="00D771D9">
            <w:pPr>
              <w:ind w:firstLine="0"/>
              <w:jc w:val="both"/>
              <w:rPr>
                <w:i/>
              </w:rPr>
            </w:pPr>
            <w:r>
              <w:rPr>
                <w:i/>
              </w:rPr>
              <w:t>No - Not applicable</w:t>
            </w:r>
          </w:p>
        </w:tc>
      </w:tr>
      <w:tr w:rsidR="004F0C01" w14:paraId="320F034C" w14:textId="77777777">
        <w:tc>
          <w:tcPr>
            <w:tcW w:w="567" w:type="dxa"/>
          </w:tcPr>
          <w:p w14:paraId="00000031" w14:textId="77777777" w:rsidR="004F0C01" w:rsidRDefault="00D771D9">
            <w:pPr>
              <w:ind w:left="-14" w:hanging="30"/>
              <w:jc w:val="center"/>
            </w:pPr>
            <w:r>
              <w:t>8.</w:t>
            </w:r>
          </w:p>
        </w:tc>
        <w:tc>
          <w:tcPr>
            <w:tcW w:w="2452" w:type="dxa"/>
          </w:tcPr>
          <w:p w14:paraId="00000032" w14:textId="77777777" w:rsidR="004F0C01" w:rsidRDefault="00D771D9">
            <w:pPr>
              <w:ind w:left="34" w:firstLine="0"/>
              <w:jc w:val="both"/>
            </w:pPr>
            <w:r>
              <w:t>Parent Guarantee</w:t>
            </w:r>
          </w:p>
        </w:tc>
        <w:tc>
          <w:tcPr>
            <w:tcW w:w="6053" w:type="dxa"/>
          </w:tcPr>
          <w:p w14:paraId="00000033" w14:textId="77777777" w:rsidR="004F0C01" w:rsidRDefault="00D771D9">
            <w:pPr>
              <w:ind w:firstLine="0"/>
              <w:jc w:val="both"/>
              <w:rPr>
                <w:i/>
              </w:rPr>
            </w:pPr>
            <w:r>
              <w:rPr>
                <w:i/>
              </w:rPr>
              <w:t>No - Not applicable</w:t>
            </w:r>
          </w:p>
        </w:tc>
      </w:tr>
      <w:tr w:rsidR="004F0C01" w14:paraId="04FE5414" w14:textId="77777777">
        <w:tc>
          <w:tcPr>
            <w:tcW w:w="567" w:type="dxa"/>
          </w:tcPr>
          <w:p w14:paraId="00000034" w14:textId="77777777" w:rsidR="004F0C01" w:rsidRDefault="00D771D9">
            <w:pPr>
              <w:ind w:left="-14" w:hanging="30"/>
              <w:jc w:val="center"/>
            </w:pPr>
            <w:r>
              <w:t>9.</w:t>
            </w:r>
          </w:p>
        </w:tc>
        <w:tc>
          <w:tcPr>
            <w:tcW w:w="2452" w:type="dxa"/>
          </w:tcPr>
          <w:p w14:paraId="00000035" w14:textId="77777777" w:rsidR="004F0C01" w:rsidRDefault="00D771D9">
            <w:pPr>
              <w:ind w:left="34" w:firstLine="0"/>
              <w:jc w:val="both"/>
            </w:pPr>
            <w:r>
              <w:t xml:space="preserve">Place of Delivery </w:t>
            </w:r>
          </w:p>
        </w:tc>
        <w:tc>
          <w:tcPr>
            <w:tcW w:w="6053" w:type="dxa"/>
          </w:tcPr>
          <w:p w14:paraId="00000036" w14:textId="77777777" w:rsidR="004F0C01" w:rsidRDefault="00D771D9">
            <w:pPr>
              <w:numPr>
                <w:ilvl w:val="0"/>
                <w:numId w:val="6"/>
              </w:numPr>
              <w:pBdr>
                <w:top w:val="nil"/>
                <w:left w:val="nil"/>
                <w:bottom w:val="nil"/>
                <w:right w:val="nil"/>
                <w:between w:val="nil"/>
              </w:pBdr>
              <w:rPr>
                <w:i/>
              </w:rPr>
            </w:pPr>
            <w:r>
              <w:rPr>
                <w:i/>
              </w:rPr>
              <w:t>Online (SaaS); Malaysia/Australia</w:t>
            </w:r>
          </w:p>
          <w:p w14:paraId="00000037" w14:textId="77777777" w:rsidR="004F0C01" w:rsidRDefault="004F0C01">
            <w:pPr>
              <w:numPr>
                <w:ilvl w:val="0"/>
                <w:numId w:val="6"/>
              </w:numPr>
              <w:pBdr>
                <w:top w:val="nil"/>
                <w:left w:val="nil"/>
                <w:bottom w:val="nil"/>
                <w:right w:val="nil"/>
                <w:between w:val="nil"/>
              </w:pBdr>
              <w:rPr>
                <w:i/>
              </w:rPr>
            </w:pPr>
          </w:p>
        </w:tc>
      </w:tr>
      <w:tr w:rsidR="004F0C01" w14:paraId="2BEC3219" w14:textId="77777777">
        <w:tc>
          <w:tcPr>
            <w:tcW w:w="567" w:type="dxa"/>
          </w:tcPr>
          <w:p w14:paraId="00000038" w14:textId="77777777" w:rsidR="004F0C01" w:rsidRDefault="00D771D9">
            <w:pPr>
              <w:ind w:left="-14" w:hanging="30"/>
              <w:jc w:val="center"/>
            </w:pPr>
            <w:r>
              <w:t>10.</w:t>
            </w:r>
          </w:p>
        </w:tc>
        <w:tc>
          <w:tcPr>
            <w:tcW w:w="2452" w:type="dxa"/>
          </w:tcPr>
          <w:p w14:paraId="00000039" w14:textId="77777777" w:rsidR="004F0C01" w:rsidRDefault="00D771D9">
            <w:pPr>
              <w:ind w:left="34" w:firstLine="0"/>
              <w:jc w:val="both"/>
            </w:pPr>
            <w:r>
              <w:t>Project Schedule</w:t>
            </w:r>
          </w:p>
          <w:p w14:paraId="0000003A" w14:textId="77777777" w:rsidR="004F0C01" w:rsidRDefault="004F0C01">
            <w:pPr>
              <w:ind w:left="34" w:firstLine="0"/>
              <w:jc w:val="both"/>
            </w:pPr>
          </w:p>
        </w:tc>
        <w:tc>
          <w:tcPr>
            <w:tcW w:w="6053" w:type="dxa"/>
          </w:tcPr>
          <w:p w14:paraId="0000003B" w14:textId="77777777" w:rsidR="004F0C01" w:rsidRDefault="00D771D9">
            <w:pPr>
              <w:numPr>
                <w:ilvl w:val="0"/>
                <w:numId w:val="6"/>
              </w:numPr>
              <w:jc w:val="both"/>
            </w:pPr>
            <w:r>
              <w:rPr>
                <w:i/>
              </w:rPr>
              <w:t>Refer to Annexure 1: Implementation Plan</w:t>
            </w:r>
          </w:p>
        </w:tc>
      </w:tr>
      <w:tr w:rsidR="004F0C01" w14:paraId="1F4AB0B7" w14:textId="77777777">
        <w:tc>
          <w:tcPr>
            <w:tcW w:w="567" w:type="dxa"/>
          </w:tcPr>
          <w:p w14:paraId="0000003C" w14:textId="77777777" w:rsidR="004F0C01" w:rsidRDefault="00D771D9">
            <w:pPr>
              <w:ind w:left="-14" w:hanging="30"/>
              <w:jc w:val="center"/>
            </w:pPr>
            <w:r>
              <w:t>11.</w:t>
            </w:r>
          </w:p>
        </w:tc>
        <w:tc>
          <w:tcPr>
            <w:tcW w:w="2452" w:type="dxa"/>
          </w:tcPr>
          <w:p w14:paraId="0000003D" w14:textId="77777777" w:rsidR="004F0C01" w:rsidRDefault="00D771D9">
            <w:pPr>
              <w:ind w:left="34" w:firstLine="0"/>
              <w:jc w:val="both"/>
            </w:pPr>
            <w:r>
              <w:t>Implementation Plan</w:t>
            </w:r>
          </w:p>
          <w:p w14:paraId="0000003E" w14:textId="77777777" w:rsidR="004F0C01" w:rsidRDefault="004F0C01">
            <w:pPr>
              <w:ind w:left="34" w:firstLine="0"/>
              <w:jc w:val="both"/>
            </w:pPr>
          </w:p>
        </w:tc>
        <w:tc>
          <w:tcPr>
            <w:tcW w:w="6053" w:type="dxa"/>
          </w:tcPr>
          <w:p w14:paraId="0000003F" w14:textId="77777777" w:rsidR="004F0C01" w:rsidRDefault="00D771D9">
            <w:pPr>
              <w:ind w:firstLine="0"/>
              <w:jc w:val="both"/>
              <w:rPr>
                <w:i/>
              </w:rPr>
            </w:pPr>
            <w:r>
              <w:rPr>
                <w:i/>
              </w:rPr>
              <w:t>Refer to Annexure 1: Implementation Plan</w:t>
            </w:r>
          </w:p>
          <w:p w14:paraId="00000040" w14:textId="77777777" w:rsidR="004F0C01" w:rsidRDefault="004F0C01">
            <w:pPr>
              <w:ind w:firstLine="0"/>
              <w:jc w:val="both"/>
            </w:pPr>
          </w:p>
        </w:tc>
      </w:tr>
      <w:tr w:rsidR="004F0C01" w14:paraId="0F6A28D6" w14:textId="77777777">
        <w:tc>
          <w:tcPr>
            <w:tcW w:w="567" w:type="dxa"/>
          </w:tcPr>
          <w:p w14:paraId="00000041" w14:textId="77777777" w:rsidR="004F0C01" w:rsidRDefault="00D771D9">
            <w:pPr>
              <w:ind w:left="-14" w:hanging="30"/>
              <w:jc w:val="center"/>
            </w:pPr>
            <w:r>
              <w:t>12.</w:t>
            </w:r>
          </w:p>
        </w:tc>
        <w:tc>
          <w:tcPr>
            <w:tcW w:w="2452" w:type="dxa"/>
          </w:tcPr>
          <w:p w14:paraId="00000042" w14:textId="77777777" w:rsidR="004F0C01" w:rsidRDefault="00D771D9">
            <w:pPr>
              <w:ind w:left="34" w:firstLine="0"/>
              <w:jc w:val="both"/>
            </w:pPr>
            <w:r>
              <w:t>Liquidated Damages for Delay and/or Service Credits</w:t>
            </w:r>
          </w:p>
          <w:p w14:paraId="00000043" w14:textId="77777777" w:rsidR="004F0C01" w:rsidRDefault="004F0C01">
            <w:pPr>
              <w:ind w:left="34" w:firstLine="0"/>
              <w:jc w:val="both"/>
            </w:pPr>
          </w:p>
        </w:tc>
        <w:tc>
          <w:tcPr>
            <w:tcW w:w="6053" w:type="dxa"/>
          </w:tcPr>
          <w:p w14:paraId="00000044" w14:textId="77777777" w:rsidR="004F0C01" w:rsidRDefault="00D771D9">
            <w:pPr>
              <w:pBdr>
                <w:top w:val="nil"/>
                <w:left w:val="nil"/>
                <w:bottom w:val="nil"/>
                <w:right w:val="nil"/>
                <w:between w:val="nil"/>
              </w:pBdr>
              <w:ind w:firstLine="0"/>
              <w:jc w:val="both"/>
              <w:rPr>
                <w:i/>
                <w:color w:val="000000"/>
              </w:rPr>
            </w:pPr>
            <w:r>
              <w:rPr>
                <w:i/>
                <w:color w:val="000000"/>
              </w:rPr>
              <w:t>0.5% of the total value of the Purchase Order related to the Deliverables of each day of delayed (or any part thereof) up to a maximum amount of 10% of the total value of the said Purchase Order.</w:t>
            </w:r>
          </w:p>
          <w:p w14:paraId="00000045" w14:textId="77777777" w:rsidR="004F0C01" w:rsidRDefault="004F0C01">
            <w:pPr>
              <w:pBdr>
                <w:top w:val="nil"/>
                <w:left w:val="nil"/>
                <w:bottom w:val="nil"/>
                <w:right w:val="nil"/>
                <w:between w:val="nil"/>
              </w:pBdr>
              <w:ind w:firstLine="0"/>
              <w:jc w:val="both"/>
              <w:rPr>
                <w:i/>
              </w:rPr>
            </w:pPr>
          </w:p>
        </w:tc>
      </w:tr>
      <w:tr w:rsidR="004F0C01" w14:paraId="76AD50BD" w14:textId="77777777">
        <w:tc>
          <w:tcPr>
            <w:tcW w:w="567" w:type="dxa"/>
          </w:tcPr>
          <w:p w14:paraId="00000046" w14:textId="77777777" w:rsidR="004F0C01" w:rsidRDefault="00D771D9">
            <w:pPr>
              <w:ind w:left="-14" w:hanging="30"/>
              <w:jc w:val="center"/>
            </w:pPr>
            <w:r>
              <w:t>13.</w:t>
            </w:r>
          </w:p>
        </w:tc>
        <w:tc>
          <w:tcPr>
            <w:tcW w:w="2452" w:type="dxa"/>
          </w:tcPr>
          <w:p w14:paraId="00000047" w14:textId="77777777" w:rsidR="004F0C01" w:rsidRDefault="00D771D9">
            <w:pPr>
              <w:ind w:left="742"/>
              <w:jc w:val="both"/>
            </w:pPr>
            <w:r>
              <w:t>Responsibility Matrix</w:t>
            </w:r>
          </w:p>
          <w:p w14:paraId="00000048" w14:textId="77777777" w:rsidR="004F0C01" w:rsidRDefault="004F0C01">
            <w:pPr>
              <w:ind w:left="742"/>
              <w:jc w:val="both"/>
            </w:pPr>
          </w:p>
        </w:tc>
        <w:tc>
          <w:tcPr>
            <w:tcW w:w="6053" w:type="dxa"/>
          </w:tcPr>
          <w:p w14:paraId="00000049" w14:textId="77777777" w:rsidR="004F0C01" w:rsidRDefault="00D771D9">
            <w:pPr>
              <w:ind w:firstLine="0"/>
              <w:jc w:val="both"/>
              <w:rPr>
                <w:i/>
              </w:rPr>
            </w:pPr>
            <w:r>
              <w:rPr>
                <w:i/>
              </w:rPr>
              <w:t>Refer to Annexure 1: Implementation Plan</w:t>
            </w:r>
          </w:p>
          <w:p w14:paraId="0000004A" w14:textId="77777777" w:rsidR="004F0C01" w:rsidRDefault="004F0C01">
            <w:pPr>
              <w:ind w:firstLine="0"/>
              <w:jc w:val="both"/>
              <w:rPr>
                <w:i/>
              </w:rPr>
            </w:pPr>
          </w:p>
        </w:tc>
      </w:tr>
      <w:tr w:rsidR="004F0C01" w14:paraId="71FF48EF" w14:textId="77777777">
        <w:tc>
          <w:tcPr>
            <w:tcW w:w="567" w:type="dxa"/>
          </w:tcPr>
          <w:p w14:paraId="0000004B" w14:textId="77777777" w:rsidR="004F0C01" w:rsidRDefault="00D771D9">
            <w:pPr>
              <w:ind w:left="-14" w:hanging="30"/>
              <w:jc w:val="center"/>
            </w:pPr>
            <w:r>
              <w:t>14.</w:t>
            </w:r>
          </w:p>
        </w:tc>
        <w:tc>
          <w:tcPr>
            <w:tcW w:w="2452" w:type="dxa"/>
          </w:tcPr>
          <w:p w14:paraId="0000004C" w14:textId="77777777" w:rsidR="004F0C01" w:rsidRDefault="00D771D9">
            <w:pPr>
              <w:tabs>
                <w:tab w:val="left" w:pos="317"/>
              </w:tabs>
              <w:ind w:left="34" w:firstLine="0"/>
              <w:jc w:val="both"/>
            </w:pPr>
            <w:r>
              <w:t>Acceptance Test Procedure and Criteria</w:t>
            </w:r>
          </w:p>
          <w:p w14:paraId="0000004D" w14:textId="77777777" w:rsidR="004F0C01" w:rsidRDefault="004F0C01">
            <w:pPr>
              <w:ind w:left="742"/>
              <w:jc w:val="both"/>
            </w:pPr>
          </w:p>
        </w:tc>
        <w:tc>
          <w:tcPr>
            <w:tcW w:w="6053" w:type="dxa"/>
          </w:tcPr>
          <w:p w14:paraId="0000004E" w14:textId="77777777" w:rsidR="004F0C01" w:rsidRDefault="00D771D9">
            <w:pPr>
              <w:ind w:firstLine="0"/>
              <w:jc w:val="both"/>
              <w:rPr>
                <w:i/>
              </w:rPr>
            </w:pPr>
            <w:r>
              <w:rPr>
                <w:i/>
              </w:rPr>
              <w:t>As per Clause 15.1.7 for purchase of Hardware or Software on a standalone basis unless otherwise stated in this SOW.</w:t>
            </w:r>
          </w:p>
          <w:p w14:paraId="0000004F" w14:textId="77777777" w:rsidR="004F0C01" w:rsidRDefault="004F0C01">
            <w:pPr>
              <w:ind w:firstLine="0"/>
              <w:jc w:val="both"/>
              <w:rPr>
                <w:i/>
              </w:rPr>
            </w:pPr>
          </w:p>
          <w:p w14:paraId="00000050" w14:textId="77777777" w:rsidR="004F0C01" w:rsidRDefault="00D771D9">
            <w:pPr>
              <w:ind w:firstLine="0"/>
              <w:jc w:val="both"/>
              <w:rPr>
                <w:i/>
              </w:rPr>
            </w:pPr>
            <w:r>
              <w:rPr>
                <w:i/>
              </w:rPr>
              <w:t>Refer to Annexure 2: Acceptance Test Procedure and Criteria</w:t>
            </w:r>
          </w:p>
          <w:p w14:paraId="00000051" w14:textId="77777777" w:rsidR="004F0C01" w:rsidRDefault="004F0C01">
            <w:pPr>
              <w:ind w:firstLine="0"/>
              <w:jc w:val="both"/>
            </w:pPr>
          </w:p>
        </w:tc>
      </w:tr>
      <w:tr w:rsidR="004F0C01" w14:paraId="699DF6C7" w14:textId="77777777">
        <w:tc>
          <w:tcPr>
            <w:tcW w:w="567" w:type="dxa"/>
          </w:tcPr>
          <w:p w14:paraId="00000052" w14:textId="77777777" w:rsidR="004F0C01" w:rsidRDefault="00D771D9">
            <w:pPr>
              <w:ind w:left="-14" w:hanging="30"/>
              <w:jc w:val="center"/>
            </w:pPr>
            <w:r>
              <w:t>15.</w:t>
            </w:r>
          </w:p>
        </w:tc>
        <w:tc>
          <w:tcPr>
            <w:tcW w:w="2452" w:type="dxa"/>
          </w:tcPr>
          <w:p w14:paraId="00000053" w14:textId="77777777" w:rsidR="004F0C01" w:rsidRDefault="00D771D9">
            <w:pPr>
              <w:ind w:left="742"/>
              <w:jc w:val="both"/>
            </w:pPr>
            <w:r>
              <w:t>Title and Risk</w:t>
            </w:r>
          </w:p>
          <w:p w14:paraId="00000054" w14:textId="77777777" w:rsidR="004F0C01" w:rsidRDefault="004F0C01">
            <w:pPr>
              <w:ind w:left="742"/>
              <w:jc w:val="both"/>
            </w:pPr>
          </w:p>
        </w:tc>
        <w:tc>
          <w:tcPr>
            <w:tcW w:w="6053" w:type="dxa"/>
          </w:tcPr>
          <w:p w14:paraId="00000055" w14:textId="77777777" w:rsidR="004F0C01" w:rsidRDefault="00D771D9">
            <w:pPr>
              <w:ind w:firstLine="0"/>
              <w:jc w:val="both"/>
              <w:rPr>
                <w:i/>
              </w:rPr>
            </w:pPr>
            <w:r>
              <w:rPr>
                <w:i/>
              </w:rPr>
              <w:t xml:space="preserve">As per Clause 17.1.  </w:t>
            </w:r>
          </w:p>
          <w:p w14:paraId="00000056" w14:textId="77777777" w:rsidR="004F0C01" w:rsidRDefault="004F0C01">
            <w:pPr>
              <w:ind w:firstLine="0"/>
              <w:jc w:val="both"/>
              <w:rPr>
                <w:i/>
              </w:rPr>
            </w:pPr>
          </w:p>
        </w:tc>
      </w:tr>
      <w:tr w:rsidR="004F0C01" w14:paraId="6C11172B" w14:textId="77777777">
        <w:tc>
          <w:tcPr>
            <w:tcW w:w="567" w:type="dxa"/>
          </w:tcPr>
          <w:p w14:paraId="00000057" w14:textId="77777777" w:rsidR="004F0C01" w:rsidRDefault="00D771D9">
            <w:pPr>
              <w:ind w:left="-14" w:hanging="30"/>
              <w:jc w:val="center"/>
            </w:pPr>
            <w:r>
              <w:t>16.</w:t>
            </w:r>
          </w:p>
        </w:tc>
        <w:tc>
          <w:tcPr>
            <w:tcW w:w="2452" w:type="dxa"/>
          </w:tcPr>
          <w:p w14:paraId="00000058" w14:textId="77777777" w:rsidR="004F0C01" w:rsidRDefault="00D771D9">
            <w:pPr>
              <w:ind w:left="742"/>
              <w:jc w:val="both"/>
            </w:pPr>
            <w:r>
              <w:t>Warranty Period</w:t>
            </w:r>
          </w:p>
        </w:tc>
        <w:tc>
          <w:tcPr>
            <w:tcW w:w="6053" w:type="dxa"/>
          </w:tcPr>
          <w:p w14:paraId="00000059" w14:textId="77777777" w:rsidR="004F0C01" w:rsidRDefault="00D771D9">
            <w:pPr>
              <w:ind w:firstLine="0"/>
              <w:jc w:val="both"/>
              <w:rPr>
                <w:i/>
              </w:rPr>
            </w:pPr>
            <w:r>
              <w:rPr>
                <w:i/>
              </w:rPr>
              <w:t>Differs from the standard in Clause 31.1.</w:t>
            </w:r>
          </w:p>
          <w:p w14:paraId="0000005A" w14:textId="77777777" w:rsidR="004F0C01" w:rsidRDefault="004F0C01">
            <w:pPr>
              <w:ind w:firstLine="0"/>
              <w:jc w:val="both"/>
              <w:rPr>
                <w:i/>
              </w:rPr>
            </w:pPr>
          </w:p>
          <w:p w14:paraId="0000005B" w14:textId="77777777" w:rsidR="004F0C01" w:rsidRDefault="00D771D9">
            <w:pPr>
              <w:ind w:firstLine="0"/>
              <w:jc w:val="both"/>
              <w:rPr>
                <w:i/>
              </w:rPr>
            </w:pPr>
            <w:r>
              <w:rPr>
                <w:i/>
              </w:rPr>
              <w:lastRenderedPageBreak/>
              <w:t xml:space="preserve">The Supplier warrants that all Deliverables shall operate, function and perform in accordance with the relevant Specifications free from any Defects for the Licensing Period.  </w:t>
            </w:r>
          </w:p>
          <w:p w14:paraId="0000005C" w14:textId="77777777" w:rsidR="004F0C01" w:rsidRDefault="004F0C01">
            <w:pPr>
              <w:ind w:firstLine="0"/>
              <w:jc w:val="both"/>
              <w:rPr>
                <w:i/>
              </w:rPr>
            </w:pPr>
          </w:p>
        </w:tc>
      </w:tr>
      <w:tr w:rsidR="004F0C01" w14:paraId="66B2B585" w14:textId="77777777">
        <w:tc>
          <w:tcPr>
            <w:tcW w:w="567" w:type="dxa"/>
          </w:tcPr>
          <w:p w14:paraId="0000005D" w14:textId="77777777" w:rsidR="004F0C01" w:rsidRDefault="00D771D9">
            <w:pPr>
              <w:ind w:left="-14" w:hanging="30"/>
              <w:jc w:val="center"/>
            </w:pPr>
            <w:r>
              <w:lastRenderedPageBreak/>
              <w:t>17.</w:t>
            </w:r>
          </w:p>
        </w:tc>
        <w:tc>
          <w:tcPr>
            <w:tcW w:w="2452" w:type="dxa"/>
          </w:tcPr>
          <w:p w14:paraId="0000005E" w14:textId="77777777" w:rsidR="004F0C01" w:rsidRDefault="00D771D9">
            <w:pPr>
              <w:ind w:left="742"/>
              <w:jc w:val="both"/>
            </w:pPr>
            <w:r>
              <w:t>Insurance</w:t>
            </w:r>
          </w:p>
        </w:tc>
        <w:tc>
          <w:tcPr>
            <w:tcW w:w="6053" w:type="dxa"/>
          </w:tcPr>
          <w:p w14:paraId="0000005F" w14:textId="77777777" w:rsidR="004F0C01" w:rsidRDefault="00D771D9" w:rsidP="00BE72A8">
            <w:pPr>
              <w:ind w:left="-18" w:firstLine="0"/>
              <w:jc w:val="both"/>
              <w:rPr>
                <w:i/>
              </w:rPr>
            </w:pPr>
            <w:r>
              <w:rPr>
                <w:i/>
              </w:rPr>
              <w:t>We maintain the relevant and sufficient insurances applicable to our Personnel and Deliverables with respect to and for the duration of this Agreement, specifically:</w:t>
            </w:r>
          </w:p>
          <w:p w14:paraId="00000060" w14:textId="77777777" w:rsidR="004F0C01" w:rsidRDefault="004F0C01">
            <w:pPr>
              <w:ind w:left="72" w:hanging="90"/>
              <w:rPr>
                <w:i/>
              </w:rPr>
            </w:pPr>
          </w:p>
          <w:p w14:paraId="00000061" w14:textId="77777777" w:rsidR="004F0C01" w:rsidRDefault="00D771D9">
            <w:pPr>
              <w:ind w:left="72" w:hanging="90"/>
              <w:rPr>
                <w:i/>
              </w:rPr>
            </w:pPr>
            <w:r>
              <w:rPr>
                <w:i/>
              </w:rPr>
              <w:t>1.</w:t>
            </w:r>
            <w:r>
              <w:rPr>
                <w:i/>
              </w:rPr>
              <w:tab/>
              <w:t xml:space="preserve">Technology Liability: AUD 10,000,000 </w:t>
            </w:r>
          </w:p>
          <w:p w14:paraId="00000062" w14:textId="77777777" w:rsidR="004F0C01" w:rsidRDefault="00D771D9">
            <w:pPr>
              <w:ind w:left="72" w:hanging="90"/>
              <w:rPr>
                <w:i/>
              </w:rPr>
            </w:pPr>
            <w:r>
              <w:rPr>
                <w:i/>
              </w:rPr>
              <w:t>2.</w:t>
            </w:r>
            <w:r>
              <w:rPr>
                <w:i/>
              </w:rPr>
              <w:tab/>
              <w:t xml:space="preserve">Cyber Enterprise Risk Management: AUD 2,000,000 </w:t>
            </w:r>
          </w:p>
          <w:p w14:paraId="00000063" w14:textId="77777777" w:rsidR="004F0C01" w:rsidRDefault="00D771D9">
            <w:pPr>
              <w:ind w:left="72" w:hanging="90"/>
              <w:rPr>
                <w:i/>
              </w:rPr>
            </w:pPr>
            <w:r>
              <w:rPr>
                <w:i/>
              </w:rPr>
              <w:t>3.</w:t>
            </w:r>
            <w:r>
              <w:rPr>
                <w:i/>
              </w:rPr>
              <w:tab/>
              <w:t xml:space="preserve">Public and Product Liability: AUD 20,000,000 </w:t>
            </w:r>
          </w:p>
          <w:p w14:paraId="00000064" w14:textId="77777777" w:rsidR="004F0C01" w:rsidRDefault="004F0C01">
            <w:pPr>
              <w:ind w:left="72" w:hanging="90"/>
              <w:rPr>
                <w:i/>
              </w:rPr>
            </w:pPr>
          </w:p>
        </w:tc>
      </w:tr>
      <w:tr w:rsidR="004F0C01" w14:paraId="27368805" w14:textId="77777777">
        <w:tc>
          <w:tcPr>
            <w:tcW w:w="567" w:type="dxa"/>
          </w:tcPr>
          <w:p w14:paraId="00000065" w14:textId="77777777" w:rsidR="004F0C01" w:rsidRDefault="00D771D9">
            <w:pPr>
              <w:ind w:left="-14" w:hanging="30"/>
              <w:jc w:val="center"/>
            </w:pPr>
            <w:r>
              <w:t>18.</w:t>
            </w:r>
          </w:p>
        </w:tc>
        <w:tc>
          <w:tcPr>
            <w:tcW w:w="2452" w:type="dxa"/>
          </w:tcPr>
          <w:p w14:paraId="00000066" w14:textId="77777777" w:rsidR="004F0C01" w:rsidRDefault="00D771D9">
            <w:pPr>
              <w:ind w:left="742"/>
              <w:jc w:val="both"/>
              <w:rPr>
                <w:shd w:val="clear" w:color="auto" w:fill="FF9900"/>
              </w:rPr>
            </w:pPr>
            <w:r w:rsidRPr="00D771D9">
              <w:t>Licensing Period</w:t>
            </w:r>
          </w:p>
        </w:tc>
        <w:tc>
          <w:tcPr>
            <w:tcW w:w="6053" w:type="dxa"/>
          </w:tcPr>
          <w:p w14:paraId="30989DF7" w14:textId="77777777" w:rsidR="004F0C01" w:rsidRDefault="00DE32BE">
            <w:pPr>
              <w:ind w:left="72" w:hanging="90"/>
              <w:rPr>
                <w:i/>
                <w:shd w:val="clear" w:color="auto" w:fill="FF9900"/>
              </w:rPr>
            </w:pPr>
            <w:sdt>
              <w:sdtPr>
                <w:tag w:val="goog_rdk_3"/>
                <w:id w:val="-506141534"/>
              </w:sdtPr>
              <w:sdtContent/>
            </w:sdt>
            <w:r w:rsidR="00D771D9">
              <w:t xml:space="preserve"> </w:t>
            </w:r>
            <w:r w:rsidR="00D771D9" w:rsidRPr="00D771D9">
              <w:rPr>
                <w:i/>
              </w:rPr>
              <w:t>Refer to Schedule 2: Scope of Work</w:t>
            </w:r>
            <w:r w:rsidR="00D771D9" w:rsidRPr="00D771D9">
              <w:rPr>
                <w:i/>
                <w:shd w:val="clear" w:color="auto" w:fill="FF9900"/>
              </w:rPr>
              <w:t xml:space="preserve"> </w:t>
            </w:r>
          </w:p>
          <w:p w14:paraId="00000068" w14:textId="75571B0D" w:rsidR="00D771D9" w:rsidRDefault="00D771D9">
            <w:pPr>
              <w:ind w:left="72" w:hanging="90"/>
              <w:rPr>
                <w:i/>
                <w:shd w:val="clear" w:color="auto" w:fill="FF9900"/>
              </w:rPr>
            </w:pPr>
          </w:p>
        </w:tc>
      </w:tr>
      <w:tr w:rsidR="004F0C01" w14:paraId="2F5105F4" w14:textId="77777777">
        <w:tc>
          <w:tcPr>
            <w:tcW w:w="567" w:type="dxa"/>
          </w:tcPr>
          <w:p w14:paraId="00000069" w14:textId="77777777" w:rsidR="004F0C01" w:rsidRDefault="00D771D9">
            <w:pPr>
              <w:ind w:left="-14" w:hanging="30"/>
              <w:jc w:val="center"/>
            </w:pPr>
            <w:r>
              <w:t>19.</w:t>
            </w:r>
          </w:p>
        </w:tc>
        <w:tc>
          <w:tcPr>
            <w:tcW w:w="2452" w:type="dxa"/>
          </w:tcPr>
          <w:p w14:paraId="0000006A" w14:textId="77777777" w:rsidR="004F0C01" w:rsidRDefault="00D771D9">
            <w:pPr>
              <w:ind w:left="742"/>
              <w:jc w:val="both"/>
            </w:pPr>
            <w:r>
              <w:t>Additional Terms</w:t>
            </w:r>
          </w:p>
        </w:tc>
        <w:tc>
          <w:tcPr>
            <w:tcW w:w="6053" w:type="dxa"/>
          </w:tcPr>
          <w:p w14:paraId="0000006B" w14:textId="77777777" w:rsidR="004F0C01" w:rsidRDefault="00D771D9">
            <w:pPr>
              <w:ind w:firstLine="0"/>
              <w:jc w:val="both"/>
              <w:rPr>
                <w:i/>
              </w:rPr>
            </w:pPr>
            <w:r>
              <w:rPr>
                <w:i/>
              </w:rPr>
              <w:t>The following clauses in the Agreement are hereby amended as follows:</w:t>
            </w:r>
          </w:p>
          <w:p w14:paraId="0000006C" w14:textId="77777777" w:rsidR="004F0C01" w:rsidRDefault="004F0C01">
            <w:pPr>
              <w:ind w:firstLine="0"/>
              <w:jc w:val="both"/>
              <w:rPr>
                <w:i/>
              </w:rPr>
            </w:pPr>
          </w:p>
          <w:tbl>
            <w:tblPr>
              <w:tblStyle w:val="ae"/>
              <w:tblW w:w="5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
              <w:gridCol w:w="5107"/>
            </w:tblGrid>
            <w:tr w:rsidR="004F0C01" w14:paraId="720CF417" w14:textId="77777777">
              <w:tc>
                <w:tcPr>
                  <w:tcW w:w="696" w:type="dxa"/>
                </w:tcPr>
                <w:p w14:paraId="0000006D" w14:textId="77777777" w:rsidR="004F0C01" w:rsidRDefault="00D771D9">
                  <w:pPr>
                    <w:ind w:firstLine="0"/>
                    <w:jc w:val="center"/>
                    <w:rPr>
                      <w:b/>
                      <w:i/>
                    </w:rPr>
                  </w:pPr>
                  <w:r>
                    <w:rPr>
                      <w:b/>
                      <w:i/>
                    </w:rPr>
                    <w:t>No.</w:t>
                  </w:r>
                </w:p>
              </w:tc>
              <w:tc>
                <w:tcPr>
                  <w:tcW w:w="5107" w:type="dxa"/>
                </w:tcPr>
                <w:p w14:paraId="0000006E" w14:textId="77777777" w:rsidR="004F0C01" w:rsidRDefault="00D771D9">
                  <w:pPr>
                    <w:ind w:firstLine="0"/>
                    <w:jc w:val="both"/>
                    <w:rPr>
                      <w:b/>
                      <w:i/>
                    </w:rPr>
                  </w:pPr>
                  <w:r>
                    <w:rPr>
                      <w:b/>
                      <w:i/>
                    </w:rPr>
                    <w:t>Amendments</w:t>
                  </w:r>
                </w:p>
              </w:tc>
            </w:tr>
            <w:tr w:rsidR="00C16C3F" w14:paraId="450E0DAE" w14:textId="77777777">
              <w:tc>
                <w:tcPr>
                  <w:tcW w:w="696" w:type="dxa"/>
                </w:tcPr>
                <w:p w14:paraId="2EE56F82" w14:textId="77777777" w:rsidR="00C16C3F" w:rsidRDefault="00C16C3F">
                  <w:pPr>
                    <w:ind w:firstLine="0"/>
                    <w:jc w:val="center"/>
                    <w:rPr>
                      <w:b/>
                      <w:i/>
                    </w:rPr>
                  </w:pPr>
                </w:p>
              </w:tc>
              <w:tc>
                <w:tcPr>
                  <w:tcW w:w="5107" w:type="dxa"/>
                </w:tcPr>
                <w:p w14:paraId="5A5CE621" w14:textId="77777777" w:rsidR="00C16C3F" w:rsidRPr="00C16C3F" w:rsidRDefault="00C16C3F" w:rsidP="00C16C3F">
                  <w:pPr>
                    <w:ind w:firstLine="0"/>
                    <w:jc w:val="both"/>
                    <w:rPr>
                      <w:i/>
                    </w:rPr>
                  </w:pPr>
                  <w:commentRangeStart w:id="0"/>
                  <w:commentRangeStart w:id="1"/>
                  <w:commentRangeStart w:id="2"/>
                  <w:r w:rsidRPr="00C16C3F">
                    <w:rPr>
                      <w:i/>
                    </w:rPr>
                    <w:t>Schedule 1 - Definition and Interpretation; "Deliverables" of the Agreement is hereby amended to read as follows:</w:t>
                  </w:r>
                </w:p>
                <w:p w14:paraId="38F57819" w14:textId="77777777" w:rsidR="00C16C3F" w:rsidRPr="00C16C3F" w:rsidRDefault="00C16C3F" w:rsidP="00C16C3F">
                  <w:pPr>
                    <w:ind w:firstLine="0"/>
                    <w:jc w:val="both"/>
                    <w:rPr>
                      <w:i/>
                    </w:rPr>
                  </w:pPr>
                </w:p>
                <w:p w14:paraId="6214B427" w14:textId="654E5691" w:rsidR="00C16C3F" w:rsidRPr="00C16C3F" w:rsidRDefault="00C16C3F" w:rsidP="00C16C3F">
                  <w:pPr>
                    <w:ind w:firstLine="0"/>
                    <w:jc w:val="both"/>
                    <w:rPr>
                      <w:i/>
                    </w:rPr>
                  </w:pPr>
                  <w:r w:rsidRPr="00C16C3F">
                    <w:rPr>
                      <w:i/>
                    </w:rPr>
                    <w:t>"Deliverables" means the outputs generated by the Software, including but not limited to, any related data, insights, reports, and other materials which the Supplier is obliged to provide under a Purchase Order to the Customer</w:t>
                  </w:r>
                  <w:ins w:id="3" w:author="Jennifer TIME Legal" w:date="2024-07-16T16:44:00Z">
                    <w:r w:rsidR="003003DF">
                      <w:t xml:space="preserve"> </w:t>
                    </w:r>
                    <w:r w:rsidR="003003DF" w:rsidRPr="003003DF">
                      <w:rPr>
                        <w:i/>
                      </w:rPr>
                      <w:t>and any item, work or service that is incidental, ancillary or in any way imperative to the provision of the Services</w:t>
                    </w:r>
                  </w:ins>
                  <w:r w:rsidRPr="00C16C3F">
                    <w:rPr>
                      <w:i/>
                    </w:rPr>
                    <w:t>. For the avoidance of doubt, Deliverables do not include the underlying System, Hardware, Software, or any intellectual property rights necessary to create these outputs.</w:t>
                  </w:r>
                  <w:commentRangeEnd w:id="0"/>
                  <w:r>
                    <w:rPr>
                      <w:rStyle w:val="CommentReference"/>
                    </w:rPr>
                    <w:commentReference w:id="0"/>
                  </w:r>
                  <w:commentRangeEnd w:id="1"/>
                  <w:r w:rsidR="0020378F">
                    <w:rPr>
                      <w:rStyle w:val="CommentReference"/>
                    </w:rPr>
                    <w:commentReference w:id="1"/>
                  </w:r>
                  <w:commentRangeEnd w:id="2"/>
                  <w:r w:rsidR="00F14073">
                    <w:rPr>
                      <w:rStyle w:val="CommentReference"/>
                    </w:rPr>
                    <w:commentReference w:id="2"/>
                  </w:r>
                </w:p>
                <w:p w14:paraId="32F390FD" w14:textId="3C0D3771" w:rsidR="00C16C3F" w:rsidRDefault="00C16C3F" w:rsidP="00C16C3F">
                  <w:pPr>
                    <w:ind w:firstLine="0"/>
                    <w:jc w:val="both"/>
                    <w:rPr>
                      <w:b/>
                      <w:i/>
                    </w:rPr>
                  </w:pPr>
                </w:p>
              </w:tc>
            </w:tr>
            <w:tr w:rsidR="004F0C01" w14:paraId="75FD131C" w14:textId="77777777">
              <w:tc>
                <w:tcPr>
                  <w:tcW w:w="696" w:type="dxa"/>
                </w:tcPr>
                <w:p w14:paraId="0000006F" w14:textId="77777777" w:rsidR="004F0C01" w:rsidRDefault="00D771D9">
                  <w:pPr>
                    <w:ind w:firstLine="0"/>
                    <w:jc w:val="center"/>
                    <w:rPr>
                      <w:i/>
                    </w:rPr>
                  </w:pPr>
                  <w:r>
                    <w:rPr>
                      <w:i/>
                    </w:rPr>
                    <w:t>i.</w:t>
                  </w:r>
                </w:p>
              </w:tc>
              <w:tc>
                <w:tcPr>
                  <w:tcW w:w="5107" w:type="dxa"/>
                </w:tcPr>
                <w:p w14:paraId="00000070" w14:textId="77777777" w:rsidR="004F0C01" w:rsidRDefault="00D771D9">
                  <w:pPr>
                    <w:ind w:firstLine="0"/>
                    <w:jc w:val="both"/>
                    <w:rPr>
                      <w:i/>
                    </w:rPr>
                  </w:pPr>
                  <w:r>
                    <w:rPr>
                      <w:i/>
                    </w:rPr>
                    <w:t>Clause 5.2.2 of the Agreement is hereby amended to read as follows:</w:t>
                  </w:r>
                </w:p>
                <w:p w14:paraId="00000071" w14:textId="77777777" w:rsidR="004F0C01" w:rsidRDefault="004F0C01">
                  <w:pPr>
                    <w:ind w:firstLine="0"/>
                    <w:jc w:val="both"/>
                    <w:rPr>
                      <w:i/>
                    </w:rPr>
                  </w:pPr>
                </w:p>
                <w:p w14:paraId="00000072" w14:textId="77777777" w:rsidR="004F0C01" w:rsidRDefault="00D771D9">
                  <w:pPr>
                    <w:ind w:firstLine="0"/>
                    <w:jc w:val="both"/>
                    <w:rPr>
                      <w:i/>
                    </w:rPr>
                  </w:pPr>
                  <w:r>
                    <w:rPr>
                      <w:i/>
                    </w:rPr>
                    <w:t xml:space="preserve">5.2.2 </w:t>
                  </w:r>
                  <w:r>
                    <w:rPr>
                      <w:i/>
                    </w:rPr>
                    <w:tab/>
                    <w:t>The</w:t>
                  </w:r>
                  <w:r>
                    <w:t xml:space="preserve"> </w:t>
                  </w:r>
                  <w:r>
                    <w:rPr>
                      <w:i/>
                    </w:rPr>
                    <w:t>Supplier may only reject a Purchase Order within Seven (7) Business Days from the date of receipt of the Purchase Order from the Customer, failing which it shall be deemed to have been accepted by the Supplier. The Supplier may only reject a Purchase Order if it is incomplete or in conflict with the Statement of Work.</w:t>
                  </w:r>
                </w:p>
                <w:p w14:paraId="00000073" w14:textId="77777777" w:rsidR="004F0C01" w:rsidRDefault="004F0C01">
                  <w:pPr>
                    <w:ind w:firstLine="0"/>
                    <w:jc w:val="both"/>
                    <w:rPr>
                      <w:i/>
                    </w:rPr>
                  </w:pPr>
                </w:p>
              </w:tc>
            </w:tr>
            <w:tr w:rsidR="004F0C01" w14:paraId="08D303A6" w14:textId="77777777">
              <w:tc>
                <w:tcPr>
                  <w:tcW w:w="696" w:type="dxa"/>
                </w:tcPr>
                <w:p w14:paraId="00000074" w14:textId="77777777" w:rsidR="004F0C01" w:rsidRDefault="00D771D9">
                  <w:pPr>
                    <w:ind w:firstLine="0"/>
                    <w:rPr>
                      <w:i/>
                    </w:rPr>
                  </w:pPr>
                  <w:r>
                    <w:rPr>
                      <w:i/>
                    </w:rPr>
                    <w:t>ii.</w:t>
                  </w:r>
                </w:p>
              </w:tc>
              <w:tc>
                <w:tcPr>
                  <w:tcW w:w="5107" w:type="dxa"/>
                </w:tcPr>
                <w:p w14:paraId="00000075" w14:textId="77777777" w:rsidR="004F0C01" w:rsidRDefault="00D771D9">
                  <w:pPr>
                    <w:ind w:firstLine="0"/>
                    <w:jc w:val="both"/>
                    <w:rPr>
                      <w:i/>
                    </w:rPr>
                  </w:pPr>
                  <w:r>
                    <w:rPr>
                      <w:i/>
                    </w:rPr>
                    <w:t xml:space="preserve">Clause 5.3.2 of the Agreement is hereby amended to read as follows: </w:t>
                  </w:r>
                </w:p>
                <w:p w14:paraId="00000076" w14:textId="77777777" w:rsidR="004F0C01" w:rsidRDefault="004F0C01">
                  <w:pPr>
                    <w:ind w:firstLine="0"/>
                    <w:jc w:val="both"/>
                    <w:rPr>
                      <w:i/>
                    </w:rPr>
                  </w:pPr>
                </w:p>
                <w:p w14:paraId="00000077" w14:textId="77777777" w:rsidR="004F0C01" w:rsidRDefault="00D771D9">
                  <w:pPr>
                    <w:ind w:firstLine="0"/>
                    <w:jc w:val="both"/>
                    <w:rPr>
                      <w:i/>
                    </w:rPr>
                  </w:pPr>
                  <w:r>
                    <w:rPr>
                      <w:i/>
                    </w:rPr>
                    <w:t xml:space="preserve">5.3.2 </w:t>
                  </w:r>
                  <w:r>
                    <w:rPr>
                      <w:i/>
                    </w:rPr>
                    <w:tab/>
                    <w:t>(Not Applicable)</w:t>
                  </w:r>
                </w:p>
                <w:p w14:paraId="00000078" w14:textId="77777777" w:rsidR="004F0C01" w:rsidRDefault="004F0C01">
                  <w:pPr>
                    <w:ind w:firstLine="0"/>
                    <w:jc w:val="both"/>
                    <w:rPr>
                      <w:i/>
                    </w:rPr>
                  </w:pPr>
                </w:p>
              </w:tc>
            </w:tr>
            <w:tr w:rsidR="004F0C01" w14:paraId="223FAF21" w14:textId="77777777">
              <w:tc>
                <w:tcPr>
                  <w:tcW w:w="696" w:type="dxa"/>
                </w:tcPr>
                <w:p w14:paraId="00000079" w14:textId="77777777" w:rsidR="004F0C01" w:rsidRDefault="00D771D9">
                  <w:pPr>
                    <w:ind w:firstLine="0"/>
                    <w:jc w:val="center"/>
                    <w:rPr>
                      <w:i/>
                    </w:rPr>
                  </w:pPr>
                  <w:r>
                    <w:rPr>
                      <w:i/>
                    </w:rPr>
                    <w:t>iii.</w:t>
                  </w:r>
                </w:p>
              </w:tc>
              <w:tc>
                <w:tcPr>
                  <w:tcW w:w="5107" w:type="dxa"/>
                </w:tcPr>
                <w:p w14:paraId="0000007A" w14:textId="77777777" w:rsidR="004F0C01" w:rsidRDefault="00D771D9">
                  <w:pPr>
                    <w:ind w:firstLine="0"/>
                    <w:jc w:val="both"/>
                    <w:rPr>
                      <w:i/>
                    </w:rPr>
                  </w:pPr>
                  <w:r>
                    <w:rPr>
                      <w:i/>
                    </w:rPr>
                    <w:t>Clause 6.1.2 of the Agreement is hereby amended to read as follows:</w:t>
                  </w:r>
                </w:p>
                <w:p w14:paraId="0000007B" w14:textId="77777777" w:rsidR="004F0C01" w:rsidRDefault="004F0C01">
                  <w:pPr>
                    <w:ind w:firstLine="0"/>
                    <w:jc w:val="both"/>
                    <w:rPr>
                      <w:i/>
                    </w:rPr>
                  </w:pPr>
                </w:p>
                <w:p w14:paraId="0000007C" w14:textId="77777777" w:rsidR="004F0C01" w:rsidRDefault="00D771D9">
                  <w:pPr>
                    <w:ind w:firstLine="0"/>
                    <w:jc w:val="both"/>
                    <w:rPr>
                      <w:i/>
                    </w:rPr>
                  </w:pPr>
                  <w:r>
                    <w:rPr>
                      <w:i/>
                    </w:rPr>
                    <w:t xml:space="preserve">6.1.2 </w:t>
                  </w:r>
                  <w:r>
                    <w:t xml:space="preserve"> </w:t>
                  </w:r>
                  <w:r>
                    <w:tab/>
                  </w:r>
                  <w:r>
                    <w:rPr>
                      <w:i/>
                    </w:rPr>
                    <w:t>Unless otherwise agreed by the Parties in the Statement of Work, all prices shall be quoted in Australian Dollars.</w:t>
                  </w:r>
                </w:p>
                <w:p w14:paraId="0000007D" w14:textId="77777777" w:rsidR="004F0C01" w:rsidRDefault="004F0C01">
                  <w:pPr>
                    <w:ind w:firstLine="0"/>
                    <w:jc w:val="both"/>
                    <w:rPr>
                      <w:i/>
                    </w:rPr>
                  </w:pPr>
                </w:p>
              </w:tc>
            </w:tr>
            <w:tr w:rsidR="004F0C01" w14:paraId="002E44D5" w14:textId="77777777">
              <w:tc>
                <w:tcPr>
                  <w:tcW w:w="696" w:type="dxa"/>
                </w:tcPr>
                <w:p w14:paraId="0000007E" w14:textId="77777777" w:rsidR="004F0C01" w:rsidRDefault="00D771D9">
                  <w:pPr>
                    <w:ind w:firstLine="0"/>
                    <w:jc w:val="center"/>
                    <w:rPr>
                      <w:i/>
                    </w:rPr>
                  </w:pPr>
                  <w:r>
                    <w:rPr>
                      <w:i/>
                    </w:rPr>
                    <w:t>iv.</w:t>
                  </w:r>
                </w:p>
              </w:tc>
              <w:tc>
                <w:tcPr>
                  <w:tcW w:w="5107" w:type="dxa"/>
                </w:tcPr>
                <w:p w14:paraId="0000007F" w14:textId="77777777" w:rsidR="004F0C01" w:rsidRDefault="00D771D9">
                  <w:pPr>
                    <w:ind w:firstLine="0"/>
                    <w:jc w:val="both"/>
                    <w:rPr>
                      <w:i/>
                    </w:rPr>
                  </w:pPr>
                  <w:r>
                    <w:rPr>
                      <w:i/>
                    </w:rPr>
                    <w:t>Clause 7.4.2 of the Agreement is hereby amended to read as follows:</w:t>
                  </w:r>
                </w:p>
                <w:p w14:paraId="00000080" w14:textId="77777777" w:rsidR="004F0C01" w:rsidRDefault="004F0C01">
                  <w:pPr>
                    <w:ind w:firstLine="0"/>
                    <w:jc w:val="both"/>
                    <w:rPr>
                      <w:i/>
                    </w:rPr>
                  </w:pPr>
                </w:p>
                <w:p w14:paraId="00000081" w14:textId="77777777" w:rsidR="004F0C01" w:rsidRDefault="00D771D9">
                  <w:pPr>
                    <w:ind w:firstLine="0"/>
                    <w:jc w:val="both"/>
                    <w:rPr>
                      <w:i/>
                    </w:rPr>
                  </w:pPr>
                  <w:r>
                    <w:rPr>
                      <w:i/>
                    </w:rPr>
                    <w:t xml:space="preserve">7.4.2 </w:t>
                  </w:r>
                  <w:r>
                    <w:rPr>
                      <w:i/>
                    </w:rPr>
                    <w:tab/>
                    <w:t>All payments shall be made in Australian Dollars or such other currency agreed between the Parties.</w:t>
                  </w:r>
                </w:p>
                <w:p w14:paraId="00000082" w14:textId="77777777" w:rsidR="004F0C01" w:rsidRDefault="004F0C01">
                  <w:pPr>
                    <w:ind w:firstLine="0"/>
                    <w:jc w:val="both"/>
                    <w:rPr>
                      <w:i/>
                    </w:rPr>
                  </w:pPr>
                </w:p>
              </w:tc>
            </w:tr>
            <w:tr w:rsidR="004F0C01" w14:paraId="0A134991" w14:textId="77777777">
              <w:tc>
                <w:tcPr>
                  <w:tcW w:w="696" w:type="dxa"/>
                </w:tcPr>
                <w:p w14:paraId="00000083" w14:textId="77777777" w:rsidR="004F0C01" w:rsidRDefault="00D771D9">
                  <w:pPr>
                    <w:ind w:firstLine="0"/>
                    <w:jc w:val="center"/>
                    <w:rPr>
                      <w:i/>
                    </w:rPr>
                  </w:pPr>
                  <w:r>
                    <w:rPr>
                      <w:i/>
                    </w:rPr>
                    <w:t>v.</w:t>
                  </w:r>
                </w:p>
              </w:tc>
              <w:tc>
                <w:tcPr>
                  <w:tcW w:w="5107" w:type="dxa"/>
                </w:tcPr>
                <w:p w14:paraId="00000084" w14:textId="77777777" w:rsidR="004F0C01" w:rsidRDefault="00D771D9">
                  <w:pPr>
                    <w:ind w:firstLine="0"/>
                    <w:jc w:val="both"/>
                    <w:rPr>
                      <w:i/>
                    </w:rPr>
                  </w:pPr>
                  <w:r>
                    <w:rPr>
                      <w:i/>
                    </w:rPr>
                    <w:t>Clause 7.5.1 of the Agreement is hereby amended to read as follows:</w:t>
                  </w:r>
                </w:p>
                <w:p w14:paraId="00000085" w14:textId="77777777" w:rsidR="004F0C01" w:rsidRDefault="004F0C01">
                  <w:pPr>
                    <w:ind w:firstLine="0"/>
                    <w:jc w:val="both"/>
                    <w:rPr>
                      <w:i/>
                    </w:rPr>
                  </w:pPr>
                </w:p>
                <w:p w14:paraId="00000086" w14:textId="77777777" w:rsidR="004F0C01" w:rsidRDefault="00D771D9">
                  <w:pPr>
                    <w:ind w:firstLine="0"/>
                    <w:jc w:val="both"/>
                    <w:rPr>
                      <w:i/>
                    </w:rPr>
                  </w:pPr>
                  <w:r>
                    <w:rPr>
                      <w:i/>
                    </w:rPr>
                    <w:t>7.5.1</w:t>
                  </w:r>
                  <w:r>
                    <w:rPr>
                      <w:i/>
                    </w:rPr>
                    <w:tab/>
                    <w:t>The Customer may, with reasonable justification, dispute any amount paid to or invoiced by the Supplier notwithstanding that payment has been made under a Purchase Order. The Parties agree in good faith to resolve the billing dispute within thirty (30) days from the date of the billing dispute failing which such dispute must be resolved in accordance with Clause 49.</w:t>
                  </w:r>
                </w:p>
                <w:p w14:paraId="00000087" w14:textId="77777777" w:rsidR="004F0C01" w:rsidRDefault="004F0C01">
                  <w:pPr>
                    <w:ind w:firstLine="0"/>
                    <w:jc w:val="both"/>
                    <w:rPr>
                      <w:i/>
                    </w:rPr>
                  </w:pPr>
                </w:p>
              </w:tc>
            </w:tr>
            <w:tr w:rsidR="004F0C01" w14:paraId="20F9FD45" w14:textId="77777777">
              <w:tc>
                <w:tcPr>
                  <w:tcW w:w="696" w:type="dxa"/>
                </w:tcPr>
                <w:p w14:paraId="00000088" w14:textId="77777777" w:rsidR="004F0C01" w:rsidRDefault="00D771D9">
                  <w:pPr>
                    <w:ind w:firstLine="0"/>
                    <w:jc w:val="center"/>
                    <w:rPr>
                      <w:i/>
                    </w:rPr>
                  </w:pPr>
                  <w:r>
                    <w:rPr>
                      <w:i/>
                    </w:rPr>
                    <w:t>vi.</w:t>
                  </w:r>
                </w:p>
              </w:tc>
              <w:tc>
                <w:tcPr>
                  <w:tcW w:w="5107" w:type="dxa"/>
                </w:tcPr>
                <w:p w14:paraId="00000089" w14:textId="77777777" w:rsidR="004F0C01" w:rsidRDefault="00D771D9">
                  <w:pPr>
                    <w:ind w:firstLine="0"/>
                    <w:jc w:val="both"/>
                    <w:rPr>
                      <w:i/>
                    </w:rPr>
                  </w:pPr>
                  <w:r>
                    <w:rPr>
                      <w:i/>
                    </w:rPr>
                    <w:t xml:space="preserve">Clause 10.2 of the Agreement is hereby amended to read as follows: </w:t>
                  </w:r>
                </w:p>
                <w:p w14:paraId="0000008A" w14:textId="77777777" w:rsidR="004F0C01" w:rsidRDefault="004F0C01">
                  <w:pPr>
                    <w:ind w:firstLine="0"/>
                    <w:jc w:val="both"/>
                    <w:rPr>
                      <w:i/>
                    </w:rPr>
                  </w:pPr>
                </w:p>
                <w:p w14:paraId="0000008B" w14:textId="77777777" w:rsidR="004F0C01" w:rsidRDefault="00D771D9">
                  <w:pPr>
                    <w:ind w:firstLine="0"/>
                    <w:jc w:val="both"/>
                    <w:rPr>
                      <w:i/>
                    </w:rPr>
                  </w:pPr>
                  <w:r>
                    <w:rPr>
                      <w:i/>
                    </w:rPr>
                    <w:t>10.2</w:t>
                  </w:r>
                  <w:r>
                    <w:rPr>
                      <w:i/>
                    </w:rPr>
                    <w:tab/>
                    <w:t xml:space="preserve">(Not Applicable) </w:t>
                  </w:r>
                </w:p>
                <w:p w14:paraId="0000008C" w14:textId="77777777" w:rsidR="004F0C01" w:rsidRDefault="004F0C01">
                  <w:pPr>
                    <w:ind w:firstLine="0"/>
                    <w:jc w:val="both"/>
                    <w:rPr>
                      <w:i/>
                    </w:rPr>
                  </w:pPr>
                </w:p>
              </w:tc>
            </w:tr>
            <w:tr w:rsidR="004F0C01" w14:paraId="31760DC2" w14:textId="77777777">
              <w:tc>
                <w:tcPr>
                  <w:tcW w:w="696" w:type="dxa"/>
                </w:tcPr>
                <w:p w14:paraId="0000008D" w14:textId="77777777" w:rsidR="004F0C01" w:rsidRDefault="00D771D9">
                  <w:pPr>
                    <w:ind w:firstLine="0"/>
                    <w:jc w:val="center"/>
                    <w:rPr>
                      <w:i/>
                    </w:rPr>
                  </w:pPr>
                  <w:r>
                    <w:rPr>
                      <w:i/>
                    </w:rPr>
                    <w:t>vii.</w:t>
                  </w:r>
                </w:p>
              </w:tc>
              <w:tc>
                <w:tcPr>
                  <w:tcW w:w="5107" w:type="dxa"/>
                </w:tcPr>
                <w:p w14:paraId="0000008E" w14:textId="77777777" w:rsidR="004F0C01" w:rsidRDefault="00D771D9">
                  <w:pPr>
                    <w:ind w:firstLine="0"/>
                    <w:jc w:val="both"/>
                    <w:rPr>
                      <w:i/>
                    </w:rPr>
                  </w:pPr>
                  <w:r>
                    <w:rPr>
                      <w:i/>
                    </w:rPr>
                    <w:t xml:space="preserve">Clause 10.3 of the Agreement is hereby amended to read as follows: </w:t>
                  </w:r>
                </w:p>
                <w:p w14:paraId="0000008F" w14:textId="77777777" w:rsidR="004F0C01" w:rsidRDefault="004F0C01">
                  <w:pPr>
                    <w:ind w:firstLine="0"/>
                    <w:jc w:val="both"/>
                    <w:rPr>
                      <w:i/>
                    </w:rPr>
                  </w:pPr>
                </w:p>
                <w:p w14:paraId="00000090" w14:textId="77777777" w:rsidR="004F0C01" w:rsidRDefault="00D771D9">
                  <w:pPr>
                    <w:ind w:firstLine="0"/>
                    <w:jc w:val="both"/>
                    <w:rPr>
                      <w:i/>
                    </w:rPr>
                  </w:pPr>
                  <w:r>
                    <w:rPr>
                      <w:i/>
                    </w:rPr>
                    <w:t xml:space="preserve">10.3 </w:t>
                  </w:r>
                  <w:r>
                    <w:rPr>
                      <w:i/>
                    </w:rPr>
                    <w:tab/>
                    <w:t>(Not Applicable)</w:t>
                  </w:r>
                </w:p>
                <w:p w14:paraId="00000091" w14:textId="77777777" w:rsidR="004F0C01" w:rsidRDefault="004F0C01">
                  <w:pPr>
                    <w:ind w:firstLine="0"/>
                    <w:jc w:val="both"/>
                    <w:rPr>
                      <w:i/>
                    </w:rPr>
                  </w:pPr>
                </w:p>
              </w:tc>
            </w:tr>
            <w:tr w:rsidR="004F0C01" w14:paraId="18FAA3EF" w14:textId="77777777">
              <w:tc>
                <w:tcPr>
                  <w:tcW w:w="696" w:type="dxa"/>
                </w:tcPr>
                <w:p w14:paraId="00000092" w14:textId="77777777" w:rsidR="004F0C01" w:rsidRDefault="00D771D9">
                  <w:pPr>
                    <w:ind w:firstLine="0"/>
                    <w:jc w:val="center"/>
                    <w:rPr>
                      <w:i/>
                    </w:rPr>
                  </w:pPr>
                  <w:r>
                    <w:rPr>
                      <w:i/>
                    </w:rPr>
                    <w:t>viii.</w:t>
                  </w:r>
                </w:p>
              </w:tc>
              <w:tc>
                <w:tcPr>
                  <w:tcW w:w="5107" w:type="dxa"/>
                </w:tcPr>
                <w:p w14:paraId="00000093" w14:textId="77777777" w:rsidR="004F0C01" w:rsidRDefault="00D771D9">
                  <w:pPr>
                    <w:ind w:firstLine="0"/>
                    <w:jc w:val="both"/>
                    <w:rPr>
                      <w:i/>
                    </w:rPr>
                  </w:pPr>
                  <w:r>
                    <w:rPr>
                      <w:i/>
                    </w:rPr>
                    <w:t xml:space="preserve">Clause 10.4 of the Agreement is hereby amended to read as follows: </w:t>
                  </w:r>
                </w:p>
                <w:p w14:paraId="00000094" w14:textId="77777777" w:rsidR="004F0C01" w:rsidRDefault="004F0C01">
                  <w:pPr>
                    <w:ind w:firstLine="0"/>
                    <w:jc w:val="both"/>
                    <w:rPr>
                      <w:i/>
                    </w:rPr>
                  </w:pPr>
                </w:p>
                <w:p w14:paraId="00000095" w14:textId="77777777" w:rsidR="004F0C01" w:rsidRDefault="00D771D9">
                  <w:pPr>
                    <w:ind w:firstLine="0"/>
                    <w:jc w:val="both"/>
                    <w:rPr>
                      <w:i/>
                    </w:rPr>
                  </w:pPr>
                  <w:r>
                    <w:rPr>
                      <w:i/>
                    </w:rPr>
                    <w:t xml:space="preserve">10.4 </w:t>
                  </w:r>
                  <w:r>
                    <w:rPr>
                      <w:i/>
                    </w:rPr>
                    <w:tab/>
                    <w:t>(Not Applicable)</w:t>
                  </w:r>
                </w:p>
                <w:p w14:paraId="00000096" w14:textId="77777777" w:rsidR="004F0C01" w:rsidRDefault="004F0C01">
                  <w:pPr>
                    <w:ind w:firstLine="0"/>
                    <w:jc w:val="both"/>
                    <w:rPr>
                      <w:i/>
                    </w:rPr>
                  </w:pPr>
                </w:p>
              </w:tc>
            </w:tr>
            <w:tr w:rsidR="004F0C01" w14:paraId="626FB87D" w14:textId="77777777">
              <w:tc>
                <w:tcPr>
                  <w:tcW w:w="696" w:type="dxa"/>
                </w:tcPr>
                <w:p w14:paraId="00000097" w14:textId="77777777" w:rsidR="004F0C01" w:rsidRDefault="00D771D9">
                  <w:pPr>
                    <w:ind w:firstLine="0"/>
                    <w:jc w:val="center"/>
                    <w:rPr>
                      <w:i/>
                    </w:rPr>
                  </w:pPr>
                  <w:r>
                    <w:rPr>
                      <w:i/>
                    </w:rPr>
                    <w:t>ix.</w:t>
                  </w:r>
                </w:p>
              </w:tc>
              <w:tc>
                <w:tcPr>
                  <w:tcW w:w="5107" w:type="dxa"/>
                </w:tcPr>
                <w:p w14:paraId="00000098" w14:textId="77777777" w:rsidR="004F0C01" w:rsidRDefault="00D771D9">
                  <w:pPr>
                    <w:ind w:firstLine="0"/>
                    <w:jc w:val="both"/>
                    <w:rPr>
                      <w:i/>
                    </w:rPr>
                  </w:pPr>
                  <w:r>
                    <w:rPr>
                      <w:i/>
                    </w:rPr>
                    <w:t>Clause 11.2.1 of the Agreement is hereby amended to read as follows:</w:t>
                  </w:r>
                </w:p>
                <w:p w14:paraId="00000099" w14:textId="77777777" w:rsidR="004F0C01" w:rsidRDefault="004F0C01">
                  <w:pPr>
                    <w:ind w:firstLine="0"/>
                    <w:jc w:val="both"/>
                    <w:rPr>
                      <w:i/>
                    </w:rPr>
                  </w:pPr>
                </w:p>
                <w:p w14:paraId="0000009A" w14:textId="77777777" w:rsidR="004F0C01" w:rsidRDefault="00D771D9">
                  <w:pPr>
                    <w:ind w:firstLine="0"/>
                    <w:jc w:val="both"/>
                    <w:rPr>
                      <w:i/>
                    </w:rPr>
                  </w:pPr>
                  <w:r>
                    <w:rPr>
                      <w:i/>
                    </w:rPr>
                    <w:t>11.2.1</w:t>
                  </w:r>
                  <w:r>
                    <w:rPr>
                      <w:i/>
                    </w:rPr>
                    <w:tab/>
                    <w:t>starting dates, planned completion of model from completion of supply of data from Customer, access dates, key dates, Milestones Dates and expected Completion Date;</w:t>
                  </w:r>
                </w:p>
                <w:p w14:paraId="0000009B" w14:textId="77777777" w:rsidR="004F0C01" w:rsidRDefault="004F0C01">
                  <w:pPr>
                    <w:ind w:firstLine="0"/>
                    <w:jc w:val="both"/>
                    <w:rPr>
                      <w:i/>
                    </w:rPr>
                  </w:pPr>
                </w:p>
              </w:tc>
            </w:tr>
            <w:tr w:rsidR="004F0C01" w14:paraId="73057F7E" w14:textId="77777777">
              <w:tc>
                <w:tcPr>
                  <w:tcW w:w="696" w:type="dxa"/>
                </w:tcPr>
                <w:p w14:paraId="0000009C" w14:textId="77777777" w:rsidR="004F0C01" w:rsidRDefault="00D771D9">
                  <w:pPr>
                    <w:ind w:firstLine="0"/>
                    <w:jc w:val="center"/>
                    <w:rPr>
                      <w:i/>
                    </w:rPr>
                  </w:pPr>
                  <w:r>
                    <w:rPr>
                      <w:i/>
                    </w:rPr>
                    <w:t>x.</w:t>
                  </w:r>
                </w:p>
              </w:tc>
              <w:tc>
                <w:tcPr>
                  <w:tcW w:w="5107" w:type="dxa"/>
                </w:tcPr>
                <w:p w14:paraId="0000009D" w14:textId="77777777" w:rsidR="004F0C01" w:rsidRDefault="00D771D9">
                  <w:pPr>
                    <w:ind w:firstLine="0"/>
                    <w:jc w:val="both"/>
                    <w:rPr>
                      <w:i/>
                    </w:rPr>
                  </w:pPr>
                  <w:r>
                    <w:rPr>
                      <w:i/>
                    </w:rPr>
                    <w:t xml:space="preserve">Clause 11.2.4 of the Agreement is hereby amended to read as follows: </w:t>
                  </w:r>
                </w:p>
                <w:p w14:paraId="0000009E" w14:textId="77777777" w:rsidR="004F0C01" w:rsidRDefault="004F0C01">
                  <w:pPr>
                    <w:ind w:firstLine="0"/>
                    <w:jc w:val="both"/>
                    <w:rPr>
                      <w:i/>
                    </w:rPr>
                  </w:pPr>
                </w:p>
                <w:p w14:paraId="0000009F" w14:textId="77777777" w:rsidR="004F0C01" w:rsidRDefault="00D771D9">
                  <w:pPr>
                    <w:ind w:firstLine="0"/>
                    <w:jc w:val="both"/>
                    <w:rPr>
                      <w:i/>
                    </w:rPr>
                  </w:pPr>
                  <w:r>
                    <w:rPr>
                      <w:i/>
                    </w:rPr>
                    <w:lastRenderedPageBreak/>
                    <w:t>11.2.4</w:t>
                  </w:r>
                  <w:r>
                    <w:rPr>
                      <w:i/>
                    </w:rPr>
                    <w:tab/>
                    <w:t xml:space="preserve">the expected dates when the Supplier plans to achieve each condition of the Purchase Order stated for each key date milestone and to complete other work needed to allow the Customer and third parties to do their work; </w:t>
                  </w:r>
                </w:p>
                <w:p w14:paraId="000000A0" w14:textId="77777777" w:rsidR="004F0C01" w:rsidRDefault="004F0C01">
                  <w:pPr>
                    <w:ind w:firstLine="0"/>
                    <w:jc w:val="both"/>
                    <w:rPr>
                      <w:i/>
                    </w:rPr>
                  </w:pPr>
                </w:p>
              </w:tc>
            </w:tr>
            <w:tr w:rsidR="004F0C01" w14:paraId="34F8F278" w14:textId="77777777">
              <w:tc>
                <w:tcPr>
                  <w:tcW w:w="696" w:type="dxa"/>
                </w:tcPr>
                <w:p w14:paraId="000000A1" w14:textId="77777777" w:rsidR="004F0C01" w:rsidRDefault="00D771D9">
                  <w:pPr>
                    <w:ind w:firstLine="0"/>
                    <w:jc w:val="center"/>
                    <w:rPr>
                      <w:i/>
                    </w:rPr>
                  </w:pPr>
                  <w:r>
                    <w:rPr>
                      <w:i/>
                    </w:rPr>
                    <w:lastRenderedPageBreak/>
                    <w:t>xi.</w:t>
                  </w:r>
                </w:p>
              </w:tc>
              <w:tc>
                <w:tcPr>
                  <w:tcW w:w="5107" w:type="dxa"/>
                </w:tcPr>
                <w:p w14:paraId="000000A2" w14:textId="77777777" w:rsidR="004F0C01" w:rsidRDefault="00D771D9">
                  <w:pPr>
                    <w:ind w:firstLine="0"/>
                    <w:jc w:val="both"/>
                    <w:rPr>
                      <w:i/>
                    </w:rPr>
                  </w:pPr>
                  <w:r>
                    <w:rPr>
                      <w:i/>
                    </w:rPr>
                    <w:t xml:space="preserve">Clause 12.3 of the Agreement is hereby amended to read as follows: </w:t>
                  </w:r>
                </w:p>
                <w:p w14:paraId="000000A3" w14:textId="77777777" w:rsidR="004F0C01" w:rsidRDefault="004F0C01">
                  <w:pPr>
                    <w:ind w:firstLine="0"/>
                    <w:jc w:val="both"/>
                    <w:rPr>
                      <w:i/>
                    </w:rPr>
                  </w:pPr>
                </w:p>
                <w:p w14:paraId="000000A4" w14:textId="77777777" w:rsidR="004F0C01" w:rsidRDefault="00D771D9">
                  <w:pPr>
                    <w:ind w:firstLine="0"/>
                    <w:jc w:val="both"/>
                    <w:rPr>
                      <w:i/>
                    </w:rPr>
                  </w:pPr>
                  <w:r>
                    <w:rPr>
                      <w:i/>
                    </w:rPr>
                    <w:t xml:space="preserve">12.3  </w:t>
                  </w:r>
                  <w:r>
                    <w:rPr>
                      <w:i/>
                    </w:rPr>
                    <w:tab/>
                    <w:t>All the Supplier’s designs are to be aligned with the terms and conditions stated in the Statement of Work. Any input and/or design approval given by the Customer does not relieve the Supplier of any of its obligations under this Agreement and/or Purchase Order and is not deemed to be acceptance of any part of the work to be performed.</w:t>
                  </w:r>
                </w:p>
                <w:p w14:paraId="000000A5" w14:textId="77777777" w:rsidR="004F0C01" w:rsidRDefault="004F0C01">
                  <w:pPr>
                    <w:ind w:firstLine="0"/>
                    <w:jc w:val="both"/>
                    <w:rPr>
                      <w:i/>
                    </w:rPr>
                  </w:pPr>
                </w:p>
              </w:tc>
            </w:tr>
            <w:tr w:rsidR="004F0C01" w14:paraId="4D7ABC6F" w14:textId="77777777">
              <w:tc>
                <w:tcPr>
                  <w:tcW w:w="696" w:type="dxa"/>
                </w:tcPr>
                <w:p w14:paraId="000000A6" w14:textId="77777777" w:rsidR="004F0C01" w:rsidRDefault="00D771D9">
                  <w:pPr>
                    <w:ind w:firstLine="0"/>
                    <w:jc w:val="center"/>
                    <w:rPr>
                      <w:i/>
                    </w:rPr>
                  </w:pPr>
                  <w:r>
                    <w:rPr>
                      <w:i/>
                    </w:rPr>
                    <w:t>xii.</w:t>
                  </w:r>
                </w:p>
              </w:tc>
              <w:tc>
                <w:tcPr>
                  <w:tcW w:w="5107" w:type="dxa"/>
                </w:tcPr>
                <w:p w14:paraId="000000A7" w14:textId="77777777" w:rsidR="004F0C01" w:rsidRDefault="00D771D9">
                  <w:pPr>
                    <w:ind w:firstLine="0"/>
                    <w:jc w:val="both"/>
                    <w:rPr>
                      <w:i/>
                    </w:rPr>
                  </w:pPr>
                  <w:r>
                    <w:rPr>
                      <w:i/>
                    </w:rPr>
                    <w:t xml:space="preserve">Clause 14.3 of the Agreement is hereby amended to read as follows: </w:t>
                  </w:r>
                </w:p>
                <w:p w14:paraId="000000A8" w14:textId="77777777" w:rsidR="004F0C01" w:rsidRDefault="004F0C01">
                  <w:pPr>
                    <w:ind w:firstLine="0"/>
                    <w:jc w:val="both"/>
                    <w:rPr>
                      <w:i/>
                    </w:rPr>
                  </w:pPr>
                </w:p>
                <w:p w14:paraId="000000A9" w14:textId="77777777" w:rsidR="004F0C01" w:rsidRDefault="00D771D9">
                  <w:pPr>
                    <w:ind w:firstLine="0"/>
                    <w:jc w:val="both"/>
                    <w:rPr>
                      <w:i/>
                    </w:rPr>
                  </w:pPr>
                  <w:r>
                    <w:rPr>
                      <w:i/>
                    </w:rPr>
                    <w:t>14.3 (Not Applicable)</w:t>
                  </w:r>
                </w:p>
                <w:p w14:paraId="000000AA" w14:textId="77777777" w:rsidR="004F0C01" w:rsidRDefault="004F0C01">
                  <w:pPr>
                    <w:ind w:firstLine="0"/>
                    <w:jc w:val="both"/>
                    <w:rPr>
                      <w:i/>
                    </w:rPr>
                  </w:pPr>
                </w:p>
              </w:tc>
            </w:tr>
            <w:tr w:rsidR="004F0C01" w14:paraId="789BDC2A" w14:textId="77777777">
              <w:tc>
                <w:tcPr>
                  <w:tcW w:w="696" w:type="dxa"/>
                </w:tcPr>
                <w:p w14:paraId="000000AB" w14:textId="77777777" w:rsidR="004F0C01" w:rsidRDefault="00D771D9">
                  <w:pPr>
                    <w:ind w:firstLine="0"/>
                    <w:jc w:val="center"/>
                    <w:rPr>
                      <w:i/>
                    </w:rPr>
                  </w:pPr>
                  <w:r>
                    <w:rPr>
                      <w:i/>
                    </w:rPr>
                    <w:t>xiii.</w:t>
                  </w:r>
                </w:p>
              </w:tc>
              <w:tc>
                <w:tcPr>
                  <w:tcW w:w="5107" w:type="dxa"/>
                </w:tcPr>
                <w:p w14:paraId="000000AC" w14:textId="77777777" w:rsidR="004F0C01" w:rsidRDefault="00D771D9">
                  <w:pPr>
                    <w:ind w:firstLine="0"/>
                    <w:jc w:val="both"/>
                    <w:rPr>
                      <w:i/>
                    </w:rPr>
                  </w:pPr>
                  <w:r>
                    <w:rPr>
                      <w:i/>
                    </w:rPr>
                    <w:t xml:space="preserve">Clause 18.1.1 of the Agreement is hereby amended to read as follows: </w:t>
                  </w:r>
                </w:p>
                <w:p w14:paraId="000000AD" w14:textId="77777777" w:rsidR="004F0C01" w:rsidRDefault="004F0C01">
                  <w:pPr>
                    <w:ind w:firstLine="0"/>
                    <w:jc w:val="both"/>
                    <w:rPr>
                      <w:i/>
                    </w:rPr>
                  </w:pPr>
                </w:p>
                <w:p w14:paraId="000000AE" w14:textId="77777777" w:rsidR="004F0C01" w:rsidRDefault="00D771D9">
                  <w:pPr>
                    <w:ind w:firstLine="0"/>
                    <w:jc w:val="both"/>
                    <w:rPr>
                      <w:i/>
                    </w:rPr>
                  </w:pPr>
                  <w:r>
                    <w:rPr>
                      <w:i/>
                    </w:rPr>
                    <w:t xml:space="preserve">18.1.1 </w:t>
                  </w:r>
                  <w:r>
                    <w:rPr>
                      <w:i/>
                    </w:rPr>
                    <w:tab/>
                    <w:t xml:space="preserve">If the Supplier becomes aware that it will not, or is unlikely to achieve any Milestone Date, Delivery Date or Completion Date, it shall promptly notify the Customer in writing and in any event no later than five (5) Business Days after the cause of the delays could reasonably have been known to the Supplier.  </w:t>
                  </w:r>
                </w:p>
                <w:p w14:paraId="000000AF" w14:textId="77777777" w:rsidR="004F0C01" w:rsidRDefault="004F0C01">
                  <w:pPr>
                    <w:ind w:firstLine="0"/>
                    <w:jc w:val="both"/>
                    <w:rPr>
                      <w:i/>
                    </w:rPr>
                  </w:pPr>
                </w:p>
              </w:tc>
            </w:tr>
            <w:tr w:rsidR="004F0C01" w14:paraId="48D17A6E" w14:textId="77777777">
              <w:tc>
                <w:tcPr>
                  <w:tcW w:w="696" w:type="dxa"/>
                </w:tcPr>
                <w:p w14:paraId="000000B0" w14:textId="77777777" w:rsidR="004F0C01" w:rsidRDefault="00DE32BE">
                  <w:pPr>
                    <w:ind w:firstLine="0"/>
                    <w:jc w:val="center"/>
                    <w:rPr>
                      <w:i/>
                      <w:color w:val="00FF00"/>
                    </w:rPr>
                  </w:pPr>
                  <w:sdt>
                    <w:sdtPr>
                      <w:tag w:val="goog_rdk_4"/>
                      <w:id w:val="481587043"/>
                    </w:sdtPr>
                    <w:sdtContent/>
                  </w:sdt>
                  <w:r w:rsidR="00D771D9">
                    <w:rPr>
                      <w:i/>
                    </w:rPr>
                    <w:t>xiv.</w:t>
                  </w:r>
                </w:p>
              </w:tc>
              <w:tc>
                <w:tcPr>
                  <w:tcW w:w="5107" w:type="dxa"/>
                </w:tcPr>
                <w:p w14:paraId="000000B1" w14:textId="77777777" w:rsidR="004F0C01" w:rsidRDefault="00D771D9">
                  <w:pPr>
                    <w:ind w:firstLine="0"/>
                    <w:jc w:val="both"/>
                    <w:rPr>
                      <w:i/>
                    </w:rPr>
                  </w:pPr>
                  <w:r>
                    <w:rPr>
                      <w:i/>
                    </w:rPr>
                    <w:t xml:space="preserve">Clause 21.2 of the Agreement is hereby amended to read as follows: </w:t>
                  </w:r>
                </w:p>
                <w:p w14:paraId="000000B2" w14:textId="77777777" w:rsidR="004F0C01" w:rsidRDefault="004F0C01">
                  <w:pPr>
                    <w:ind w:firstLine="0"/>
                    <w:jc w:val="both"/>
                    <w:rPr>
                      <w:i/>
                    </w:rPr>
                  </w:pPr>
                </w:p>
                <w:p w14:paraId="000000B3" w14:textId="77777777" w:rsidR="004F0C01" w:rsidRDefault="00D771D9">
                  <w:pPr>
                    <w:ind w:firstLine="0"/>
                    <w:jc w:val="both"/>
                    <w:rPr>
                      <w:i/>
                    </w:rPr>
                  </w:pPr>
                  <w:r>
                    <w:rPr>
                      <w:i/>
                    </w:rPr>
                    <w:t xml:space="preserve">21.2 </w:t>
                  </w:r>
                  <w:r>
                    <w:rPr>
                      <w:i/>
                    </w:rPr>
                    <w:tab/>
                    <w:t>The Supplier shall ensure that the maintenance and support shall be made available by the Supplier to the Customer during the Licensing Period from the Delivery or Commissioning of the Deliverables, as applicable.</w:t>
                  </w:r>
                </w:p>
                <w:p w14:paraId="000000B4" w14:textId="77777777" w:rsidR="004F0C01" w:rsidRDefault="004F0C01">
                  <w:pPr>
                    <w:ind w:firstLine="0"/>
                    <w:jc w:val="both"/>
                    <w:rPr>
                      <w:i/>
                    </w:rPr>
                  </w:pPr>
                </w:p>
              </w:tc>
            </w:tr>
            <w:tr w:rsidR="004F0C01" w14:paraId="49798303" w14:textId="77777777">
              <w:tc>
                <w:tcPr>
                  <w:tcW w:w="696" w:type="dxa"/>
                </w:tcPr>
                <w:p w14:paraId="000000B5" w14:textId="77777777" w:rsidR="004F0C01" w:rsidRDefault="00D771D9">
                  <w:pPr>
                    <w:ind w:firstLine="0"/>
                    <w:jc w:val="center"/>
                    <w:rPr>
                      <w:i/>
                    </w:rPr>
                  </w:pPr>
                  <w:r>
                    <w:rPr>
                      <w:i/>
                    </w:rPr>
                    <w:t>xv.</w:t>
                  </w:r>
                </w:p>
              </w:tc>
              <w:tc>
                <w:tcPr>
                  <w:tcW w:w="5107" w:type="dxa"/>
                </w:tcPr>
                <w:p w14:paraId="000000B6" w14:textId="77777777" w:rsidR="004F0C01" w:rsidRDefault="00D771D9">
                  <w:pPr>
                    <w:ind w:firstLine="0"/>
                    <w:jc w:val="both"/>
                    <w:rPr>
                      <w:i/>
                    </w:rPr>
                  </w:pPr>
                  <w:r>
                    <w:rPr>
                      <w:i/>
                    </w:rPr>
                    <w:t xml:space="preserve">Clause 22.1.2 of the Agreement is hereby amended to read as follows: </w:t>
                  </w:r>
                </w:p>
                <w:p w14:paraId="000000B7" w14:textId="77777777" w:rsidR="004F0C01" w:rsidRDefault="004F0C01">
                  <w:pPr>
                    <w:ind w:firstLine="0"/>
                    <w:jc w:val="both"/>
                    <w:rPr>
                      <w:i/>
                    </w:rPr>
                  </w:pPr>
                </w:p>
                <w:p w14:paraId="000000B8" w14:textId="77777777" w:rsidR="004F0C01" w:rsidRDefault="00D771D9">
                  <w:pPr>
                    <w:ind w:firstLine="0"/>
                    <w:jc w:val="both"/>
                    <w:rPr>
                      <w:i/>
                    </w:rPr>
                  </w:pPr>
                  <w:r>
                    <w:rPr>
                      <w:i/>
                    </w:rPr>
                    <w:t xml:space="preserve">22.1.2 </w:t>
                  </w:r>
                  <w:r>
                    <w:rPr>
                      <w:i/>
                    </w:rPr>
                    <w:tab/>
                    <w:t>Software will no longer be supported,</w:t>
                  </w:r>
                </w:p>
                <w:p w14:paraId="000000B9" w14:textId="77777777" w:rsidR="004F0C01" w:rsidRDefault="00D771D9">
                  <w:pPr>
                    <w:ind w:firstLine="0"/>
                    <w:jc w:val="both"/>
                    <w:rPr>
                      <w:i/>
                    </w:rPr>
                  </w:pPr>
                  <w:r>
                    <w:rPr>
                      <w:i/>
                    </w:rPr>
                    <w:t>(collectively “</w:t>
                  </w:r>
                  <w:r>
                    <w:rPr>
                      <w:b/>
                      <w:i/>
                    </w:rPr>
                    <w:t>End of Life of the Hardware and Software</w:t>
                  </w:r>
                  <w:r>
                    <w:rPr>
                      <w:i/>
                    </w:rPr>
                    <w:t>”)</w:t>
                  </w:r>
                </w:p>
                <w:p w14:paraId="000000BA" w14:textId="77777777" w:rsidR="004F0C01" w:rsidRDefault="00D771D9">
                  <w:pPr>
                    <w:ind w:firstLine="0"/>
                    <w:jc w:val="both"/>
                    <w:rPr>
                      <w:i/>
                    </w:rPr>
                  </w:pPr>
                  <w:r>
                    <w:rPr>
                      <w:i/>
                    </w:rPr>
                    <w:t xml:space="preserve">the Supplier shall provide written notification to the Customer </w:t>
                  </w:r>
                  <w:sdt>
                    <w:sdtPr>
                      <w:tag w:val="goog_rdk_5"/>
                      <w:id w:val="1378271621"/>
                    </w:sdtPr>
                    <w:sdtContent/>
                  </w:sdt>
                  <w:r>
                    <w:rPr>
                      <w:i/>
                    </w:rPr>
                    <w:t>during Licensing Period of the Hardware and Software. Such notice shall state, amongst other things:</w:t>
                  </w:r>
                </w:p>
                <w:p w14:paraId="000000BB" w14:textId="77777777" w:rsidR="004F0C01" w:rsidRDefault="004F0C01">
                  <w:pPr>
                    <w:ind w:firstLine="0"/>
                    <w:jc w:val="both"/>
                    <w:rPr>
                      <w:i/>
                    </w:rPr>
                  </w:pPr>
                </w:p>
                <w:p w14:paraId="000000BC" w14:textId="77777777" w:rsidR="004F0C01" w:rsidRDefault="00D771D9">
                  <w:pPr>
                    <w:ind w:firstLine="0"/>
                    <w:jc w:val="both"/>
                    <w:rPr>
                      <w:i/>
                    </w:rPr>
                  </w:pPr>
                  <w:r>
                    <w:rPr>
                      <w:i/>
                    </w:rPr>
                    <w:t>(a)</w:t>
                  </w:r>
                  <w:r>
                    <w:rPr>
                      <w:i/>
                    </w:rPr>
                    <w:tab/>
                    <w:t xml:space="preserve">the date of the End of Life of the Hardware and/or Software; </w:t>
                  </w:r>
                </w:p>
                <w:p w14:paraId="000000BD" w14:textId="77777777" w:rsidR="004F0C01" w:rsidRDefault="00D771D9">
                  <w:pPr>
                    <w:ind w:firstLine="0"/>
                    <w:jc w:val="both"/>
                    <w:rPr>
                      <w:i/>
                    </w:rPr>
                  </w:pPr>
                  <w:r>
                    <w:rPr>
                      <w:i/>
                    </w:rPr>
                    <w:t>(b)</w:t>
                  </w:r>
                  <w:r>
                    <w:rPr>
                      <w:i/>
                    </w:rPr>
                    <w:tab/>
                    <w:t>details of the new Hardware and/or Software replacing the outgoing Hardware and Software.</w:t>
                  </w:r>
                </w:p>
                <w:p w14:paraId="000000BE" w14:textId="77777777" w:rsidR="004F0C01" w:rsidRDefault="004F0C01">
                  <w:pPr>
                    <w:ind w:firstLine="0"/>
                    <w:jc w:val="both"/>
                    <w:rPr>
                      <w:i/>
                    </w:rPr>
                  </w:pPr>
                </w:p>
              </w:tc>
            </w:tr>
            <w:tr w:rsidR="004F0C01" w14:paraId="55A3F10A" w14:textId="77777777">
              <w:tc>
                <w:tcPr>
                  <w:tcW w:w="696" w:type="dxa"/>
                </w:tcPr>
                <w:p w14:paraId="000000BF" w14:textId="77777777" w:rsidR="004F0C01" w:rsidRDefault="00D771D9">
                  <w:pPr>
                    <w:ind w:firstLine="0"/>
                    <w:jc w:val="center"/>
                    <w:rPr>
                      <w:i/>
                    </w:rPr>
                  </w:pPr>
                  <w:r>
                    <w:rPr>
                      <w:i/>
                    </w:rPr>
                    <w:t>xvi.</w:t>
                  </w:r>
                </w:p>
              </w:tc>
              <w:tc>
                <w:tcPr>
                  <w:tcW w:w="5107" w:type="dxa"/>
                </w:tcPr>
                <w:p w14:paraId="000000C0" w14:textId="77777777" w:rsidR="004F0C01" w:rsidRDefault="00D771D9">
                  <w:pPr>
                    <w:ind w:firstLine="0"/>
                    <w:jc w:val="both"/>
                    <w:rPr>
                      <w:i/>
                    </w:rPr>
                  </w:pPr>
                  <w:r>
                    <w:rPr>
                      <w:i/>
                    </w:rPr>
                    <w:t xml:space="preserve">Clause 23.1 of the Agreement is hereby amended to read as follows: </w:t>
                  </w:r>
                </w:p>
                <w:p w14:paraId="000000C1" w14:textId="77777777" w:rsidR="004F0C01" w:rsidRDefault="004F0C01">
                  <w:pPr>
                    <w:ind w:firstLine="0"/>
                    <w:jc w:val="both"/>
                    <w:rPr>
                      <w:i/>
                    </w:rPr>
                  </w:pPr>
                </w:p>
                <w:p w14:paraId="000000C2" w14:textId="77777777" w:rsidR="004F0C01" w:rsidRDefault="00D771D9">
                  <w:pPr>
                    <w:ind w:firstLine="0"/>
                    <w:jc w:val="both"/>
                    <w:rPr>
                      <w:i/>
                    </w:rPr>
                  </w:pPr>
                  <w:r>
                    <w:rPr>
                      <w:i/>
                    </w:rPr>
                    <w:t>23.1</w:t>
                  </w:r>
                  <w:r>
                    <w:rPr>
                      <w:i/>
                    </w:rPr>
                    <w:tab/>
                    <w:t>The Supplier shall provide to the Customer the complete Documentation relating to the use and operation of any Deliverables at its own cost. Such Documentation shall include, where applicable, but not limited to (a) descriptions; (b) manuals (including operating manuals); (c) information concerning the Supplier's interpretation of the interfaces; (d) standard recommendations supporting operation and maintenance; and (e) any other relevant information as agreed in printed or printable form and all instructional and informational aides in any form (including audio, video and text) and on any medium. This excludes proprietary information or intellectual property specific documentation and/or information of the Supplier, in respect of any Deliverables.</w:t>
                  </w:r>
                </w:p>
                <w:p w14:paraId="000000C3" w14:textId="77777777" w:rsidR="004F0C01" w:rsidRDefault="004F0C01">
                  <w:pPr>
                    <w:ind w:firstLine="0"/>
                    <w:jc w:val="both"/>
                    <w:rPr>
                      <w:i/>
                    </w:rPr>
                  </w:pPr>
                </w:p>
              </w:tc>
            </w:tr>
            <w:tr w:rsidR="004F0C01" w14:paraId="0D62FC81" w14:textId="77777777">
              <w:tc>
                <w:tcPr>
                  <w:tcW w:w="696" w:type="dxa"/>
                </w:tcPr>
                <w:p w14:paraId="000000C4" w14:textId="77777777" w:rsidR="004F0C01" w:rsidRDefault="00D771D9">
                  <w:pPr>
                    <w:ind w:firstLine="0"/>
                    <w:jc w:val="center"/>
                    <w:rPr>
                      <w:i/>
                    </w:rPr>
                  </w:pPr>
                  <w:r>
                    <w:rPr>
                      <w:i/>
                    </w:rPr>
                    <w:t>xvii.</w:t>
                  </w:r>
                </w:p>
              </w:tc>
              <w:tc>
                <w:tcPr>
                  <w:tcW w:w="5107" w:type="dxa"/>
                </w:tcPr>
                <w:p w14:paraId="000000C5" w14:textId="77777777" w:rsidR="004F0C01" w:rsidRDefault="00D771D9">
                  <w:pPr>
                    <w:ind w:firstLine="0"/>
                    <w:jc w:val="both"/>
                    <w:rPr>
                      <w:i/>
                    </w:rPr>
                  </w:pPr>
                  <w:r>
                    <w:rPr>
                      <w:i/>
                    </w:rPr>
                    <w:t>Clause 23.3</w:t>
                  </w:r>
                  <w:r>
                    <w:t xml:space="preserve"> </w:t>
                  </w:r>
                  <w:r>
                    <w:rPr>
                      <w:i/>
                    </w:rPr>
                    <w:t xml:space="preserve">of the Agreement is hereby amended to read as follows: </w:t>
                  </w:r>
                </w:p>
                <w:p w14:paraId="000000C6" w14:textId="77777777" w:rsidR="004F0C01" w:rsidRDefault="004F0C01">
                  <w:pPr>
                    <w:ind w:firstLine="0"/>
                    <w:jc w:val="both"/>
                    <w:rPr>
                      <w:i/>
                    </w:rPr>
                  </w:pPr>
                </w:p>
                <w:p w14:paraId="000000C7" w14:textId="77777777" w:rsidR="004F0C01" w:rsidRDefault="00D771D9">
                  <w:pPr>
                    <w:ind w:firstLine="0"/>
                    <w:jc w:val="both"/>
                    <w:rPr>
                      <w:i/>
                    </w:rPr>
                  </w:pPr>
                  <w:r>
                    <w:rPr>
                      <w:i/>
                    </w:rPr>
                    <w:t xml:space="preserve">23.3 </w:t>
                  </w:r>
                  <w:r>
                    <w:rPr>
                      <w:i/>
                    </w:rPr>
                    <w:tab/>
                    <w:t>The Supplier shall provide one (1) soft copy of such Documentation and allow the Customer to make multiple copies of such Documentation for training, operation and maintenance and for any other purpose that may be necessary for the purposes of operating any Network or part of the Network or as may be detailed within this Agreement or in a Purchase Order. Parties agree that this Documentation is provided by the Supplier solely for Customer’s internal use only.</w:t>
                  </w:r>
                </w:p>
                <w:p w14:paraId="000000C8" w14:textId="77777777" w:rsidR="004F0C01" w:rsidRDefault="004F0C01">
                  <w:pPr>
                    <w:ind w:firstLine="0"/>
                    <w:jc w:val="both"/>
                    <w:rPr>
                      <w:i/>
                    </w:rPr>
                  </w:pPr>
                </w:p>
              </w:tc>
            </w:tr>
            <w:tr w:rsidR="004F0C01" w14:paraId="297D9B9C" w14:textId="77777777">
              <w:tc>
                <w:tcPr>
                  <w:tcW w:w="696" w:type="dxa"/>
                </w:tcPr>
                <w:p w14:paraId="000000C9" w14:textId="77777777" w:rsidR="004F0C01" w:rsidRDefault="00D771D9">
                  <w:pPr>
                    <w:ind w:firstLine="0"/>
                    <w:jc w:val="center"/>
                    <w:rPr>
                      <w:i/>
                    </w:rPr>
                  </w:pPr>
                  <w:r>
                    <w:rPr>
                      <w:i/>
                    </w:rPr>
                    <w:t>xviii.</w:t>
                  </w:r>
                </w:p>
              </w:tc>
              <w:tc>
                <w:tcPr>
                  <w:tcW w:w="5107" w:type="dxa"/>
                </w:tcPr>
                <w:p w14:paraId="000000CA" w14:textId="77777777" w:rsidR="004F0C01" w:rsidRDefault="00D771D9">
                  <w:pPr>
                    <w:ind w:firstLine="0"/>
                    <w:jc w:val="both"/>
                    <w:rPr>
                      <w:i/>
                    </w:rPr>
                  </w:pPr>
                  <w:r>
                    <w:rPr>
                      <w:i/>
                    </w:rPr>
                    <w:t xml:space="preserve">Clause 31.1 of the Agreement is hereby amended to read as follows: </w:t>
                  </w:r>
                </w:p>
                <w:p w14:paraId="000000CB" w14:textId="77777777" w:rsidR="004F0C01" w:rsidRDefault="004F0C01">
                  <w:pPr>
                    <w:ind w:firstLine="0"/>
                    <w:jc w:val="both"/>
                    <w:rPr>
                      <w:i/>
                    </w:rPr>
                  </w:pPr>
                </w:p>
                <w:p w14:paraId="000000CC" w14:textId="77777777" w:rsidR="004F0C01" w:rsidRDefault="00D771D9">
                  <w:pPr>
                    <w:ind w:firstLine="0"/>
                    <w:jc w:val="both"/>
                    <w:rPr>
                      <w:i/>
                    </w:rPr>
                  </w:pPr>
                  <w:r>
                    <w:rPr>
                      <w:i/>
                    </w:rPr>
                    <w:t xml:space="preserve">31.1 </w:t>
                  </w:r>
                  <w:r>
                    <w:rPr>
                      <w:i/>
                    </w:rPr>
                    <w:tab/>
                    <w:t>Unless otherwise specified in the Statement of Work, the Supplier warrants that all Deliverables shall operate, function and perform in accordance with the relevant Specifications free from any Defects throughout the Licensing Period, or any extension thereof.</w:t>
                  </w:r>
                </w:p>
                <w:p w14:paraId="000000CD" w14:textId="77777777" w:rsidR="004F0C01" w:rsidRDefault="004F0C01">
                  <w:pPr>
                    <w:ind w:firstLine="0"/>
                    <w:jc w:val="both"/>
                    <w:rPr>
                      <w:i/>
                    </w:rPr>
                  </w:pPr>
                </w:p>
              </w:tc>
            </w:tr>
            <w:tr w:rsidR="004F0C01" w14:paraId="52C772BB" w14:textId="77777777">
              <w:tc>
                <w:tcPr>
                  <w:tcW w:w="696" w:type="dxa"/>
                </w:tcPr>
                <w:p w14:paraId="000000CE" w14:textId="77777777" w:rsidR="004F0C01" w:rsidRDefault="00D771D9">
                  <w:pPr>
                    <w:ind w:firstLine="0"/>
                    <w:jc w:val="center"/>
                    <w:rPr>
                      <w:i/>
                    </w:rPr>
                  </w:pPr>
                  <w:r>
                    <w:rPr>
                      <w:i/>
                    </w:rPr>
                    <w:t>xix.</w:t>
                  </w:r>
                </w:p>
              </w:tc>
              <w:tc>
                <w:tcPr>
                  <w:tcW w:w="5107" w:type="dxa"/>
                </w:tcPr>
                <w:p w14:paraId="0DD2D358" w14:textId="77777777" w:rsidR="00C16C3F" w:rsidRPr="00C16C3F" w:rsidRDefault="00C16C3F" w:rsidP="00C16C3F">
                  <w:pPr>
                    <w:ind w:firstLine="0"/>
                    <w:jc w:val="both"/>
                    <w:rPr>
                      <w:i/>
                    </w:rPr>
                  </w:pPr>
                  <w:commentRangeStart w:id="4"/>
                  <w:commentRangeStart w:id="5"/>
                  <w:r w:rsidRPr="00C16C3F">
                    <w:rPr>
                      <w:i/>
                    </w:rPr>
                    <w:t>Clause 32.1.1 of the Agreement is hereby amended to read as follows:</w:t>
                  </w:r>
                </w:p>
                <w:p w14:paraId="6C0280ED" w14:textId="77777777" w:rsidR="00C16C3F" w:rsidRPr="00C16C3F" w:rsidRDefault="00C16C3F" w:rsidP="00C16C3F">
                  <w:pPr>
                    <w:ind w:firstLine="0"/>
                    <w:jc w:val="both"/>
                    <w:rPr>
                      <w:i/>
                    </w:rPr>
                  </w:pPr>
                </w:p>
                <w:p w14:paraId="3718F983" w14:textId="77777777" w:rsidR="00C16C3F" w:rsidRPr="00C16C3F" w:rsidRDefault="00C16C3F" w:rsidP="00C16C3F">
                  <w:pPr>
                    <w:ind w:firstLine="0"/>
                    <w:jc w:val="both"/>
                    <w:rPr>
                      <w:i/>
                    </w:rPr>
                  </w:pPr>
                  <w:r w:rsidRPr="00C16C3F">
                    <w:rPr>
                      <w:i/>
                    </w:rPr>
                    <w:t>32.1.1 Any Intellectual Property Rights which existed prior to this Agreement or which are created outside the scope of this Agreement ("Pre-Existing Works") belong to the respective Parties (or their Affiliates or third-party licensors). To avoid doubt, Intellectual Property Rights in the System, Hardware and Software remain the property of the Supplier and/or its licensors. The Deliverables and any Intellectual Property Rights in the Deliverables belong to the Supplier.</w:t>
                  </w:r>
                  <w:commentRangeEnd w:id="4"/>
                  <w:r>
                    <w:rPr>
                      <w:rStyle w:val="CommentReference"/>
                    </w:rPr>
                    <w:commentReference w:id="4"/>
                  </w:r>
                  <w:commentRangeEnd w:id="5"/>
                  <w:r w:rsidR="0020378F">
                    <w:rPr>
                      <w:rStyle w:val="CommentReference"/>
                    </w:rPr>
                    <w:commentReference w:id="5"/>
                  </w:r>
                </w:p>
                <w:p w14:paraId="702B2392" w14:textId="77777777" w:rsidR="00C16C3F" w:rsidRDefault="00C16C3F">
                  <w:pPr>
                    <w:ind w:firstLine="0"/>
                    <w:jc w:val="both"/>
                    <w:rPr>
                      <w:i/>
                    </w:rPr>
                  </w:pPr>
                </w:p>
                <w:p w14:paraId="000000CF" w14:textId="77777777" w:rsidR="004F0C01" w:rsidRDefault="00D771D9">
                  <w:pPr>
                    <w:ind w:firstLine="0"/>
                    <w:jc w:val="both"/>
                    <w:rPr>
                      <w:i/>
                    </w:rPr>
                  </w:pPr>
                  <w:r>
                    <w:rPr>
                      <w:i/>
                    </w:rPr>
                    <w:t>Clause 32.1.2 of the Agreement is hereby amended to read as follows:</w:t>
                  </w:r>
                </w:p>
                <w:p w14:paraId="000000D0" w14:textId="77777777" w:rsidR="004F0C01" w:rsidRDefault="00D771D9">
                  <w:pPr>
                    <w:ind w:firstLine="0"/>
                    <w:jc w:val="both"/>
                    <w:rPr>
                      <w:i/>
                    </w:rPr>
                  </w:pPr>
                  <w:r>
                    <w:rPr>
                      <w:i/>
                    </w:rPr>
                    <w:t xml:space="preserve"> </w:t>
                  </w:r>
                  <w:r>
                    <w:rPr>
                      <w:i/>
                    </w:rPr>
                    <w:br/>
                    <w:t xml:space="preserve">32.1.2 </w:t>
                  </w:r>
                  <w:r>
                    <w:rPr>
                      <w:i/>
                    </w:rPr>
                    <w:tab/>
                    <w:t xml:space="preserve">(Not Applicable) </w:t>
                  </w:r>
                </w:p>
                <w:p w14:paraId="000000D1" w14:textId="77777777" w:rsidR="004F0C01" w:rsidRDefault="004F0C01">
                  <w:pPr>
                    <w:ind w:firstLine="0"/>
                    <w:jc w:val="both"/>
                    <w:rPr>
                      <w:i/>
                    </w:rPr>
                  </w:pPr>
                </w:p>
              </w:tc>
            </w:tr>
            <w:tr w:rsidR="004F0C01" w14:paraId="48895F94" w14:textId="77777777">
              <w:tc>
                <w:tcPr>
                  <w:tcW w:w="696" w:type="dxa"/>
                </w:tcPr>
                <w:p w14:paraId="000000D2" w14:textId="77777777" w:rsidR="004F0C01" w:rsidRDefault="00D771D9">
                  <w:pPr>
                    <w:ind w:firstLine="0"/>
                    <w:jc w:val="center"/>
                    <w:rPr>
                      <w:i/>
                    </w:rPr>
                  </w:pPr>
                  <w:r>
                    <w:rPr>
                      <w:i/>
                    </w:rPr>
                    <w:lastRenderedPageBreak/>
                    <w:t>xx.</w:t>
                  </w:r>
                </w:p>
              </w:tc>
              <w:tc>
                <w:tcPr>
                  <w:tcW w:w="5107" w:type="dxa"/>
                </w:tcPr>
                <w:p w14:paraId="000000D3" w14:textId="77777777" w:rsidR="004F0C01" w:rsidRDefault="00D771D9">
                  <w:pPr>
                    <w:ind w:firstLine="0"/>
                    <w:jc w:val="both"/>
                    <w:rPr>
                      <w:i/>
                    </w:rPr>
                  </w:pPr>
                  <w:r>
                    <w:rPr>
                      <w:i/>
                    </w:rPr>
                    <w:t xml:space="preserve">Clause 32.1.3 of the Agreement is hereby amended to read as follows: </w:t>
                  </w:r>
                </w:p>
                <w:p w14:paraId="000000D4" w14:textId="77777777" w:rsidR="004F0C01" w:rsidRDefault="004F0C01">
                  <w:pPr>
                    <w:ind w:firstLine="0"/>
                    <w:jc w:val="both"/>
                    <w:rPr>
                      <w:i/>
                    </w:rPr>
                  </w:pPr>
                </w:p>
                <w:p w14:paraId="000000D5" w14:textId="77777777" w:rsidR="004F0C01" w:rsidRDefault="00D771D9">
                  <w:pPr>
                    <w:ind w:firstLine="0"/>
                    <w:jc w:val="both"/>
                    <w:rPr>
                      <w:i/>
                    </w:rPr>
                  </w:pPr>
                  <w:r>
                    <w:rPr>
                      <w:i/>
                    </w:rPr>
                    <w:t xml:space="preserve">32.1.3 </w:t>
                  </w:r>
                  <w:r>
                    <w:rPr>
                      <w:i/>
                    </w:rPr>
                    <w:tab/>
                    <w:t>(Not Applicable)</w:t>
                  </w:r>
                </w:p>
                <w:p w14:paraId="6E9BBF05" w14:textId="77777777" w:rsidR="00C16C3F" w:rsidRDefault="00C16C3F">
                  <w:pPr>
                    <w:ind w:firstLine="0"/>
                    <w:jc w:val="both"/>
                    <w:rPr>
                      <w:i/>
                    </w:rPr>
                  </w:pPr>
                </w:p>
                <w:p w14:paraId="301CCEB2" w14:textId="77777777" w:rsidR="00C16C3F" w:rsidRPr="00C16C3F" w:rsidRDefault="00C16C3F" w:rsidP="00C16C3F">
                  <w:pPr>
                    <w:ind w:firstLine="0"/>
                    <w:jc w:val="both"/>
                    <w:rPr>
                      <w:i/>
                    </w:rPr>
                  </w:pPr>
                  <w:commentRangeStart w:id="6"/>
                  <w:commentRangeStart w:id="7"/>
                  <w:commentRangeStart w:id="8"/>
                  <w:r w:rsidRPr="00C16C3F">
                    <w:rPr>
                      <w:i/>
                    </w:rPr>
                    <w:t>Clause 32.2 of the Agreement is hereby amended to read as follows:</w:t>
                  </w:r>
                </w:p>
                <w:p w14:paraId="5C325F0D" w14:textId="77777777" w:rsidR="00C16C3F" w:rsidRPr="00C16C3F" w:rsidRDefault="00C16C3F" w:rsidP="00C16C3F">
                  <w:pPr>
                    <w:ind w:firstLine="0"/>
                    <w:jc w:val="both"/>
                    <w:rPr>
                      <w:i/>
                    </w:rPr>
                  </w:pPr>
                </w:p>
                <w:p w14:paraId="13754E24" w14:textId="77777777" w:rsidR="00C16C3F" w:rsidRPr="00C16C3F" w:rsidRDefault="00C16C3F" w:rsidP="00C16C3F">
                  <w:pPr>
                    <w:ind w:firstLine="0"/>
                    <w:jc w:val="both"/>
                    <w:rPr>
                      <w:i/>
                    </w:rPr>
                  </w:pPr>
                  <w:r w:rsidRPr="00C16C3F">
                    <w:rPr>
                      <w:i/>
                    </w:rPr>
                    <w:t>32.2 Intellectual Property Rights Licence</w:t>
                  </w:r>
                </w:p>
                <w:p w14:paraId="67FC12D5" w14:textId="16437B72" w:rsidR="00C16C3F" w:rsidRDefault="00C16C3F" w:rsidP="00C16C3F">
                  <w:pPr>
                    <w:ind w:firstLine="0"/>
                    <w:jc w:val="both"/>
                    <w:rPr>
                      <w:i/>
                    </w:rPr>
                  </w:pPr>
                  <w:r w:rsidRPr="00C16C3F">
                    <w:rPr>
                      <w:i/>
                    </w:rPr>
                    <w:t>In respect of any Intellectual Property Rights in any Deliverables including Intellectual Property Rights owned by the Supplier and/or third parties, the Supplier grants to the Customer a perpetual, irrevocable, fully paid, royalty-free and, non-exclusive licence to the Customer, its Affiliates and its third party suppliers or contractors to possess, use, develop, modify and copy any Deliverables for the business, operations and maintenance purposes of the Customer. For the avoidance of doubt, “develop” and “modify” as used above shall require the prior approval of the Supplier.</w:t>
                  </w:r>
                  <w:commentRangeEnd w:id="6"/>
                  <w:r>
                    <w:rPr>
                      <w:rStyle w:val="CommentReference"/>
                    </w:rPr>
                    <w:commentReference w:id="6"/>
                  </w:r>
                  <w:commentRangeEnd w:id="7"/>
                  <w:r w:rsidR="00D955D3">
                    <w:rPr>
                      <w:rStyle w:val="CommentReference"/>
                    </w:rPr>
                    <w:commentReference w:id="7"/>
                  </w:r>
                  <w:commentRangeEnd w:id="8"/>
                  <w:r w:rsidR="00495703">
                    <w:rPr>
                      <w:rStyle w:val="CommentReference"/>
                    </w:rPr>
                    <w:commentReference w:id="8"/>
                  </w:r>
                </w:p>
                <w:p w14:paraId="000000D6" w14:textId="77777777" w:rsidR="004F0C01" w:rsidRDefault="004F0C01">
                  <w:pPr>
                    <w:ind w:firstLine="0"/>
                    <w:jc w:val="both"/>
                    <w:rPr>
                      <w:i/>
                    </w:rPr>
                  </w:pPr>
                </w:p>
              </w:tc>
            </w:tr>
            <w:tr w:rsidR="004F0C01" w14:paraId="59247CF7" w14:textId="77777777">
              <w:tc>
                <w:tcPr>
                  <w:tcW w:w="696" w:type="dxa"/>
                </w:tcPr>
                <w:p w14:paraId="000000D7" w14:textId="77777777" w:rsidR="004F0C01" w:rsidRDefault="00D771D9">
                  <w:pPr>
                    <w:ind w:firstLine="0"/>
                    <w:jc w:val="center"/>
                    <w:rPr>
                      <w:i/>
                    </w:rPr>
                  </w:pPr>
                  <w:r>
                    <w:rPr>
                      <w:i/>
                    </w:rPr>
                    <w:t>xxi.</w:t>
                  </w:r>
                </w:p>
              </w:tc>
              <w:tc>
                <w:tcPr>
                  <w:tcW w:w="5107" w:type="dxa"/>
                </w:tcPr>
                <w:p w14:paraId="000000D8" w14:textId="77777777" w:rsidR="004F0C01" w:rsidRDefault="00D771D9">
                  <w:pPr>
                    <w:ind w:firstLine="0"/>
                    <w:jc w:val="both"/>
                    <w:rPr>
                      <w:i/>
                    </w:rPr>
                  </w:pPr>
                  <w:r>
                    <w:rPr>
                      <w:i/>
                    </w:rPr>
                    <w:t>Clause 33.1.1 of the Agreement is hereby amended to read as follows:</w:t>
                  </w:r>
                </w:p>
                <w:p w14:paraId="000000D9" w14:textId="77777777" w:rsidR="004F0C01" w:rsidRDefault="004F0C01">
                  <w:pPr>
                    <w:ind w:firstLine="0"/>
                    <w:jc w:val="both"/>
                    <w:rPr>
                      <w:i/>
                    </w:rPr>
                  </w:pPr>
                </w:p>
                <w:p w14:paraId="000000DA" w14:textId="77777777" w:rsidR="004F0C01" w:rsidRDefault="00D771D9">
                  <w:pPr>
                    <w:ind w:firstLine="0"/>
                    <w:jc w:val="both"/>
                    <w:rPr>
                      <w:i/>
                    </w:rPr>
                  </w:pPr>
                  <w:r>
                    <w:rPr>
                      <w:i/>
                    </w:rPr>
                    <w:t>33.1.1</w:t>
                  </w:r>
                  <w:r>
                    <w:rPr>
                      <w:i/>
                    </w:rPr>
                    <w:tab/>
                    <w:t>This Agreement shall come into effect on the date of this Agreement and shall remain in full force and effect during the Licensing Period unless earlier terminated in accordance with this Agreement.</w:t>
                  </w:r>
                </w:p>
                <w:p w14:paraId="000000DB" w14:textId="77777777" w:rsidR="004F0C01" w:rsidRDefault="004F0C01">
                  <w:pPr>
                    <w:ind w:firstLine="0"/>
                    <w:jc w:val="both"/>
                    <w:rPr>
                      <w:i/>
                    </w:rPr>
                  </w:pPr>
                </w:p>
              </w:tc>
            </w:tr>
            <w:tr w:rsidR="004F0C01" w14:paraId="67DB0584" w14:textId="77777777">
              <w:tc>
                <w:tcPr>
                  <w:tcW w:w="696" w:type="dxa"/>
                </w:tcPr>
                <w:p w14:paraId="000000DC" w14:textId="77777777" w:rsidR="004F0C01" w:rsidRDefault="00D771D9">
                  <w:pPr>
                    <w:ind w:firstLine="0"/>
                    <w:jc w:val="center"/>
                    <w:rPr>
                      <w:i/>
                    </w:rPr>
                  </w:pPr>
                  <w:r>
                    <w:rPr>
                      <w:i/>
                    </w:rPr>
                    <w:t>xxii.</w:t>
                  </w:r>
                </w:p>
              </w:tc>
              <w:tc>
                <w:tcPr>
                  <w:tcW w:w="5107" w:type="dxa"/>
                </w:tcPr>
                <w:p w14:paraId="000000DD" w14:textId="77777777" w:rsidR="004F0C01" w:rsidRDefault="00D771D9">
                  <w:pPr>
                    <w:ind w:firstLine="0"/>
                    <w:jc w:val="both"/>
                    <w:rPr>
                      <w:i/>
                    </w:rPr>
                  </w:pPr>
                  <w:r>
                    <w:rPr>
                      <w:i/>
                    </w:rPr>
                    <w:t>Clause 33.5 of the Agreement is hereby amended to read as follows:</w:t>
                  </w:r>
                </w:p>
                <w:p w14:paraId="000000DE" w14:textId="77777777" w:rsidR="004F0C01" w:rsidRDefault="004F0C01">
                  <w:pPr>
                    <w:ind w:firstLine="0"/>
                    <w:jc w:val="both"/>
                    <w:rPr>
                      <w:i/>
                    </w:rPr>
                  </w:pPr>
                </w:p>
                <w:p w14:paraId="000000DF" w14:textId="77777777" w:rsidR="004F0C01" w:rsidRDefault="00D771D9">
                  <w:pPr>
                    <w:ind w:firstLine="0"/>
                    <w:jc w:val="both"/>
                    <w:rPr>
                      <w:i/>
                    </w:rPr>
                  </w:pPr>
                  <w:r>
                    <w:rPr>
                      <w:i/>
                    </w:rPr>
                    <w:t xml:space="preserve">33.5 </w:t>
                  </w:r>
                  <w:r>
                    <w:rPr>
                      <w:i/>
                    </w:rPr>
                    <w:tab/>
                    <w:t>The Customer may terminate this Agreement, any Statement of Work and/or any Purchase Order for convenience, without cause, by giving at least thirty (30) days prior written notice to the Supplier.</w:t>
                  </w:r>
                </w:p>
                <w:p w14:paraId="000000E0" w14:textId="77777777" w:rsidR="004F0C01" w:rsidRDefault="004F0C01">
                  <w:pPr>
                    <w:ind w:firstLine="0"/>
                    <w:jc w:val="both"/>
                    <w:rPr>
                      <w:i/>
                    </w:rPr>
                  </w:pPr>
                </w:p>
              </w:tc>
            </w:tr>
            <w:tr w:rsidR="004F0C01" w14:paraId="0D74B716" w14:textId="77777777">
              <w:tc>
                <w:tcPr>
                  <w:tcW w:w="696" w:type="dxa"/>
                </w:tcPr>
                <w:p w14:paraId="000000E1" w14:textId="77777777" w:rsidR="004F0C01" w:rsidRDefault="00DE32BE">
                  <w:pPr>
                    <w:ind w:firstLine="0"/>
                    <w:jc w:val="center"/>
                    <w:rPr>
                      <w:i/>
                    </w:rPr>
                  </w:pPr>
                  <w:sdt>
                    <w:sdtPr>
                      <w:tag w:val="goog_rdk_6"/>
                      <w:id w:val="-1327590567"/>
                    </w:sdtPr>
                    <w:sdtContent/>
                  </w:sdt>
                  <w:r w:rsidR="00D771D9">
                    <w:rPr>
                      <w:i/>
                    </w:rPr>
                    <w:t>xxiii.</w:t>
                  </w:r>
                </w:p>
              </w:tc>
              <w:tc>
                <w:tcPr>
                  <w:tcW w:w="5107" w:type="dxa"/>
                </w:tcPr>
                <w:p w14:paraId="3CFDB810" w14:textId="77777777" w:rsidR="00137ADF" w:rsidRPr="00137ADF" w:rsidRDefault="00137ADF" w:rsidP="00137ADF">
                  <w:pPr>
                    <w:ind w:firstLine="0"/>
                    <w:jc w:val="both"/>
                    <w:rPr>
                      <w:i/>
                      <w:highlight w:val="yellow"/>
                    </w:rPr>
                  </w:pPr>
                  <w:commentRangeStart w:id="9"/>
                  <w:commentRangeStart w:id="10"/>
                  <w:r w:rsidRPr="00137ADF">
                    <w:rPr>
                      <w:i/>
                      <w:highlight w:val="yellow"/>
                    </w:rPr>
                    <w:t>Clause 34.2 of the Agreement is hereby amended to read as follows:</w:t>
                  </w:r>
                </w:p>
                <w:p w14:paraId="6C8B146D" w14:textId="77777777" w:rsidR="00137ADF" w:rsidRPr="00137ADF" w:rsidRDefault="00137ADF" w:rsidP="00137ADF">
                  <w:pPr>
                    <w:ind w:firstLine="0"/>
                    <w:jc w:val="both"/>
                    <w:rPr>
                      <w:i/>
                      <w:highlight w:val="yellow"/>
                    </w:rPr>
                  </w:pPr>
                </w:p>
                <w:p w14:paraId="1684F452" w14:textId="2E9B98E7" w:rsidR="00137ADF" w:rsidRDefault="00137ADF" w:rsidP="00137ADF">
                  <w:pPr>
                    <w:ind w:firstLine="0"/>
                    <w:jc w:val="both"/>
                    <w:rPr>
                      <w:i/>
                    </w:rPr>
                  </w:pPr>
                  <w:r w:rsidRPr="00137ADF">
                    <w:rPr>
                      <w:i/>
                      <w:highlight w:val="yellow"/>
                    </w:rPr>
                    <w:t>34.2 Upon receipt of a termination notice to terminate any or all Purchase Order pursuant to Clause 33.3 by the Customer or Clause 33.4 by the Supplier:</w:t>
                  </w:r>
                </w:p>
                <w:commentRangeEnd w:id="9"/>
                <w:p w14:paraId="059DA205" w14:textId="77777777" w:rsidR="00137ADF" w:rsidRDefault="007013D2">
                  <w:pPr>
                    <w:ind w:firstLine="0"/>
                    <w:jc w:val="both"/>
                    <w:rPr>
                      <w:i/>
                    </w:rPr>
                  </w:pPr>
                  <w:r>
                    <w:rPr>
                      <w:rStyle w:val="CommentReference"/>
                    </w:rPr>
                    <w:commentReference w:id="9"/>
                  </w:r>
                  <w:commentRangeEnd w:id="10"/>
                  <w:r w:rsidR="00765A85">
                    <w:rPr>
                      <w:rStyle w:val="CommentReference"/>
                    </w:rPr>
                    <w:commentReference w:id="10"/>
                  </w:r>
                </w:p>
                <w:p w14:paraId="000000E2" w14:textId="77777777" w:rsidR="004F0C01" w:rsidRDefault="00D771D9">
                  <w:pPr>
                    <w:ind w:firstLine="0"/>
                    <w:jc w:val="both"/>
                    <w:rPr>
                      <w:i/>
                    </w:rPr>
                  </w:pPr>
                  <w:r>
                    <w:rPr>
                      <w:i/>
                    </w:rPr>
                    <w:t>Clause 34.2.1 of the Agreement is hereby amended to read as follows:</w:t>
                  </w:r>
                </w:p>
                <w:p w14:paraId="000000E3" w14:textId="77777777" w:rsidR="004F0C01" w:rsidRDefault="004F0C01">
                  <w:pPr>
                    <w:ind w:firstLine="0"/>
                    <w:jc w:val="both"/>
                    <w:rPr>
                      <w:i/>
                    </w:rPr>
                  </w:pPr>
                </w:p>
                <w:p w14:paraId="000000E4" w14:textId="77777777" w:rsidR="004F0C01" w:rsidRDefault="00D771D9">
                  <w:pPr>
                    <w:ind w:firstLine="0"/>
                    <w:jc w:val="both"/>
                    <w:rPr>
                      <w:i/>
                    </w:rPr>
                  </w:pPr>
                  <w:r>
                    <w:rPr>
                      <w:i/>
                    </w:rPr>
                    <w:t>34.2.1: in the case of termination for cause by the Customer, the Customer has the right to accept all or any part of the Deliverables delivered at the date of termination, and the Supplier shall be paid for the Deliverables accepted by the Customer based on the relevant Purchase Order. The Customer may return any Deliverables that has not been accepted by the Customer as at the date of termination to the Supplier.</w:t>
                  </w:r>
                </w:p>
                <w:p w14:paraId="542091D6" w14:textId="77777777" w:rsidR="00137ADF" w:rsidRDefault="00137ADF">
                  <w:pPr>
                    <w:ind w:firstLine="0"/>
                    <w:jc w:val="both"/>
                    <w:rPr>
                      <w:i/>
                    </w:rPr>
                  </w:pPr>
                </w:p>
                <w:p w14:paraId="78814AC2" w14:textId="77777777" w:rsidR="00137ADF" w:rsidRPr="00137ADF" w:rsidRDefault="00137ADF" w:rsidP="00137ADF">
                  <w:pPr>
                    <w:ind w:firstLine="0"/>
                    <w:jc w:val="both"/>
                    <w:rPr>
                      <w:i/>
                      <w:highlight w:val="yellow"/>
                    </w:rPr>
                  </w:pPr>
                  <w:commentRangeStart w:id="11"/>
                  <w:commentRangeStart w:id="12"/>
                  <w:commentRangeStart w:id="13"/>
                  <w:r w:rsidRPr="00137ADF">
                    <w:rPr>
                      <w:i/>
                      <w:highlight w:val="yellow"/>
                    </w:rPr>
                    <w:t>Clause 34.2.5 of the Agreement is hereby amended to read as follows:</w:t>
                  </w:r>
                </w:p>
                <w:p w14:paraId="131DF129" w14:textId="77777777" w:rsidR="00137ADF" w:rsidRPr="00137ADF" w:rsidRDefault="00137ADF" w:rsidP="00137ADF">
                  <w:pPr>
                    <w:ind w:firstLine="0"/>
                    <w:jc w:val="both"/>
                    <w:rPr>
                      <w:i/>
                      <w:highlight w:val="yellow"/>
                    </w:rPr>
                  </w:pPr>
                </w:p>
                <w:p w14:paraId="00879849" w14:textId="7EB96EF5" w:rsidR="00137ADF" w:rsidRDefault="00137ADF" w:rsidP="00137ADF">
                  <w:pPr>
                    <w:ind w:firstLine="0"/>
                    <w:jc w:val="both"/>
                    <w:rPr>
                      <w:i/>
                    </w:rPr>
                  </w:pPr>
                  <w:r w:rsidRPr="00137ADF">
                    <w:rPr>
                      <w:i/>
                      <w:highlight w:val="yellow"/>
                    </w:rPr>
                    <w:t>34.2.5 (Not applicable)</w:t>
                  </w:r>
                  <w:commentRangeEnd w:id="11"/>
                  <w:r w:rsidR="007013D2">
                    <w:rPr>
                      <w:rStyle w:val="CommentReference"/>
                    </w:rPr>
                    <w:commentReference w:id="11"/>
                  </w:r>
                  <w:commentRangeEnd w:id="12"/>
                  <w:r w:rsidR="003A2265">
                    <w:rPr>
                      <w:rStyle w:val="CommentReference"/>
                    </w:rPr>
                    <w:commentReference w:id="12"/>
                  </w:r>
                  <w:commentRangeEnd w:id="13"/>
                  <w:r w:rsidR="00004C7D">
                    <w:rPr>
                      <w:rStyle w:val="CommentReference"/>
                    </w:rPr>
                    <w:commentReference w:id="13"/>
                  </w:r>
                </w:p>
                <w:p w14:paraId="000000E5" w14:textId="77777777" w:rsidR="004F0C01" w:rsidRDefault="004F0C01">
                  <w:pPr>
                    <w:ind w:firstLine="0"/>
                    <w:jc w:val="both"/>
                    <w:rPr>
                      <w:i/>
                    </w:rPr>
                  </w:pPr>
                </w:p>
              </w:tc>
            </w:tr>
            <w:tr w:rsidR="004F0C01" w14:paraId="16C8E546" w14:textId="77777777">
              <w:tc>
                <w:tcPr>
                  <w:tcW w:w="696" w:type="dxa"/>
                </w:tcPr>
                <w:p w14:paraId="000000E6" w14:textId="77777777" w:rsidR="004F0C01" w:rsidRDefault="00D771D9">
                  <w:pPr>
                    <w:ind w:firstLine="0"/>
                    <w:jc w:val="center"/>
                    <w:rPr>
                      <w:i/>
                    </w:rPr>
                  </w:pPr>
                  <w:r>
                    <w:rPr>
                      <w:i/>
                    </w:rPr>
                    <w:t>xxiiii.</w:t>
                  </w:r>
                </w:p>
              </w:tc>
              <w:tc>
                <w:tcPr>
                  <w:tcW w:w="5107" w:type="dxa"/>
                </w:tcPr>
                <w:p w14:paraId="000000E7" w14:textId="77777777" w:rsidR="004F0C01" w:rsidRDefault="00D771D9">
                  <w:pPr>
                    <w:ind w:firstLine="0"/>
                    <w:jc w:val="both"/>
                    <w:rPr>
                      <w:i/>
                    </w:rPr>
                  </w:pPr>
                  <w:r>
                    <w:rPr>
                      <w:i/>
                    </w:rPr>
                    <w:t>Clause 34.3.1 of the Agreement is hereby amended to read as follows:</w:t>
                  </w:r>
                </w:p>
                <w:p w14:paraId="000000E8" w14:textId="77777777" w:rsidR="004F0C01" w:rsidRDefault="004F0C01">
                  <w:pPr>
                    <w:ind w:firstLine="0"/>
                    <w:jc w:val="both"/>
                    <w:rPr>
                      <w:i/>
                    </w:rPr>
                  </w:pPr>
                </w:p>
                <w:p w14:paraId="000000E9" w14:textId="77777777" w:rsidR="004F0C01" w:rsidRDefault="00D771D9">
                  <w:pPr>
                    <w:ind w:firstLine="0"/>
                    <w:jc w:val="both"/>
                    <w:rPr>
                      <w:i/>
                    </w:rPr>
                  </w:pPr>
                  <w:r>
                    <w:rPr>
                      <w:i/>
                    </w:rPr>
                    <w:t xml:space="preserve">34.3.1 If this Agreement and/or any Purchase Order is terminated as a result of a Loss of Licence by the Customer due to the Supplier’s breach or for reasons within the Supplier’s control, the Customer shall have the right to, in addition to any other remedies available to the Customer, return the Deliverables to the Supplier in which case the Supplier shall refund to the Customer all Charges it has paid in advance in respect of Deliverables not delivered or not performed by the Supplier as at the date of termination under the terminated Purchase Order. The Customer shall also in such a case, without liability to the Supplier, be relieved from any and all of its purchase and license commitment in relation to </w:t>
                  </w:r>
                  <w:r>
                    <w:rPr>
                      <w:i/>
                    </w:rPr>
                    <w:lastRenderedPageBreak/>
                    <w:t>all Deliverables not yet delivered, and all Services not yet performed, at the date of termination.</w:t>
                  </w:r>
                </w:p>
                <w:p w14:paraId="774E2267" w14:textId="77777777" w:rsidR="00137ADF" w:rsidRDefault="00137ADF">
                  <w:pPr>
                    <w:ind w:firstLine="0"/>
                    <w:jc w:val="both"/>
                    <w:rPr>
                      <w:i/>
                    </w:rPr>
                  </w:pPr>
                </w:p>
                <w:p w14:paraId="3A436963" w14:textId="77777777" w:rsidR="00137ADF" w:rsidRPr="00137ADF" w:rsidRDefault="00137ADF" w:rsidP="00137ADF">
                  <w:pPr>
                    <w:ind w:firstLine="0"/>
                    <w:jc w:val="both"/>
                    <w:rPr>
                      <w:i/>
                      <w:highlight w:val="yellow"/>
                    </w:rPr>
                  </w:pPr>
                  <w:commentRangeStart w:id="14"/>
                  <w:commentRangeStart w:id="15"/>
                  <w:commentRangeStart w:id="16"/>
                  <w:commentRangeStart w:id="17"/>
                  <w:r w:rsidRPr="00137ADF">
                    <w:rPr>
                      <w:i/>
                      <w:highlight w:val="yellow"/>
                    </w:rPr>
                    <w:t>Clause 34.3.2 of the Agreement is hereby amended to read as follows:</w:t>
                  </w:r>
                </w:p>
                <w:p w14:paraId="472ED301" w14:textId="77777777" w:rsidR="00137ADF" w:rsidRPr="00137ADF" w:rsidRDefault="00137ADF" w:rsidP="00137ADF">
                  <w:pPr>
                    <w:ind w:firstLine="0"/>
                    <w:jc w:val="both"/>
                    <w:rPr>
                      <w:i/>
                      <w:highlight w:val="yellow"/>
                    </w:rPr>
                  </w:pPr>
                </w:p>
                <w:p w14:paraId="6A61B79C" w14:textId="77777777" w:rsidR="00137ADF" w:rsidRPr="00137ADF" w:rsidRDefault="00137ADF" w:rsidP="00137ADF">
                  <w:pPr>
                    <w:ind w:firstLine="0"/>
                    <w:jc w:val="both"/>
                    <w:rPr>
                      <w:i/>
                      <w:highlight w:val="yellow"/>
                    </w:rPr>
                  </w:pPr>
                  <w:r w:rsidRPr="00137ADF">
                    <w:rPr>
                      <w:i/>
                      <w:highlight w:val="yellow"/>
                    </w:rPr>
                    <w:t>34.3.2</w:t>
                  </w:r>
                  <w:r w:rsidRPr="00137ADF">
                    <w:rPr>
                      <w:i/>
                      <w:highlight w:val="yellow"/>
                    </w:rPr>
                    <w:tab/>
                    <w:t>If this Agreement and/or any Purchase Order is terminated as a result of a Loss of Licence by the Customer, for reasons within the Customer’s control, the Customer shall pay to the Supplier as a sole and exclusive remedy and compensation (after taking into account amounts previously paid under the Purchase Order(s), as relevant):</w:t>
                  </w:r>
                </w:p>
                <w:p w14:paraId="41CDCB3E" w14:textId="77777777" w:rsidR="00137ADF" w:rsidRPr="00137ADF" w:rsidRDefault="00137ADF" w:rsidP="00137ADF">
                  <w:pPr>
                    <w:ind w:firstLine="0"/>
                    <w:jc w:val="both"/>
                    <w:rPr>
                      <w:i/>
                      <w:highlight w:val="yellow"/>
                    </w:rPr>
                  </w:pPr>
                </w:p>
                <w:p w14:paraId="0EFACEC3" w14:textId="77777777" w:rsidR="00137ADF" w:rsidRPr="00137ADF" w:rsidRDefault="00137ADF" w:rsidP="00137ADF">
                  <w:pPr>
                    <w:ind w:firstLine="0"/>
                    <w:jc w:val="both"/>
                    <w:rPr>
                      <w:i/>
                      <w:highlight w:val="yellow"/>
                    </w:rPr>
                  </w:pPr>
                  <w:r w:rsidRPr="00137ADF">
                    <w:rPr>
                      <w:i/>
                      <w:highlight w:val="yellow"/>
                    </w:rPr>
                    <w:t>(a)</w:t>
                  </w:r>
                  <w:r w:rsidRPr="00137ADF">
                    <w:rPr>
                      <w:i/>
                      <w:highlight w:val="yellow"/>
                    </w:rPr>
                    <w:tab/>
                    <w:t>the relevant part of the Purchase Order Price related to such parts of Deliverables that are delivered at the date of termination;</w:t>
                  </w:r>
                </w:p>
                <w:p w14:paraId="46DABC06" w14:textId="77777777" w:rsidR="00137ADF" w:rsidRPr="00137ADF" w:rsidRDefault="00137ADF" w:rsidP="00137ADF">
                  <w:pPr>
                    <w:ind w:firstLine="0"/>
                    <w:jc w:val="both"/>
                    <w:rPr>
                      <w:i/>
                      <w:highlight w:val="yellow"/>
                    </w:rPr>
                  </w:pPr>
                </w:p>
                <w:p w14:paraId="506BF9F6" w14:textId="77777777" w:rsidR="00137ADF" w:rsidRPr="00137ADF" w:rsidRDefault="00137ADF" w:rsidP="00137ADF">
                  <w:pPr>
                    <w:ind w:firstLine="0"/>
                    <w:jc w:val="both"/>
                    <w:rPr>
                      <w:i/>
                      <w:highlight w:val="yellow"/>
                    </w:rPr>
                  </w:pPr>
                  <w:r w:rsidRPr="00137ADF">
                    <w:rPr>
                      <w:i/>
                      <w:highlight w:val="yellow"/>
                    </w:rPr>
                    <w:t>(b)</w:t>
                  </w:r>
                  <w:r w:rsidRPr="00137ADF">
                    <w:rPr>
                      <w:i/>
                      <w:highlight w:val="yellow"/>
                    </w:rPr>
                    <w:tab/>
                    <w:t>the relevant part of the Purchase Order Price related to such parts of the Services that are performed at the date of termination;</w:t>
                  </w:r>
                </w:p>
                <w:p w14:paraId="59612CA8" w14:textId="77777777" w:rsidR="00137ADF" w:rsidRPr="00137ADF" w:rsidRDefault="00137ADF" w:rsidP="00137ADF">
                  <w:pPr>
                    <w:ind w:firstLine="0"/>
                    <w:jc w:val="both"/>
                    <w:rPr>
                      <w:i/>
                      <w:highlight w:val="yellow"/>
                    </w:rPr>
                  </w:pPr>
                </w:p>
                <w:p w14:paraId="0B8AB026" w14:textId="7FFAFE25" w:rsidR="00137ADF" w:rsidRDefault="00137ADF" w:rsidP="00137ADF">
                  <w:pPr>
                    <w:ind w:firstLine="0"/>
                    <w:jc w:val="both"/>
                    <w:rPr>
                      <w:i/>
                    </w:rPr>
                  </w:pPr>
                  <w:r w:rsidRPr="00137ADF">
                    <w:rPr>
                      <w:i/>
                      <w:highlight w:val="yellow"/>
                    </w:rPr>
                    <w:t>(c)</w:t>
                  </w:r>
                  <w:r w:rsidRPr="00137ADF">
                    <w:rPr>
                      <w:i/>
                      <w:highlight w:val="yellow"/>
                    </w:rPr>
                    <w:tab/>
                    <w:t>a sum corresponding to reasonable direct and evidenced direct third party termination costs and direct damages incurred by the Supplier as a result of the termination of the Purchase Order(s).</w:t>
                  </w:r>
                  <w:commentRangeEnd w:id="14"/>
                  <w:r w:rsidR="007013D2">
                    <w:rPr>
                      <w:rStyle w:val="CommentReference"/>
                    </w:rPr>
                    <w:commentReference w:id="14"/>
                  </w:r>
                  <w:commentRangeEnd w:id="15"/>
                  <w:r w:rsidR="003A2265">
                    <w:rPr>
                      <w:rStyle w:val="CommentReference"/>
                    </w:rPr>
                    <w:commentReference w:id="15"/>
                  </w:r>
                  <w:commentRangeEnd w:id="16"/>
                  <w:r w:rsidR="00DE32BE">
                    <w:rPr>
                      <w:rStyle w:val="CommentReference"/>
                    </w:rPr>
                    <w:commentReference w:id="16"/>
                  </w:r>
                  <w:commentRangeEnd w:id="17"/>
                  <w:r w:rsidR="00DE32BE">
                    <w:rPr>
                      <w:rStyle w:val="CommentReference"/>
                    </w:rPr>
                    <w:commentReference w:id="17"/>
                  </w:r>
                </w:p>
                <w:p w14:paraId="000000EA" w14:textId="77777777" w:rsidR="004F0C01" w:rsidRDefault="004F0C01">
                  <w:pPr>
                    <w:ind w:firstLine="0"/>
                    <w:jc w:val="both"/>
                    <w:rPr>
                      <w:i/>
                    </w:rPr>
                  </w:pPr>
                </w:p>
              </w:tc>
            </w:tr>
            <w:tr w:rsidR="004F0C01" w14:paraId="3410711E" w14:textId="77777777">
              <w:tc>
                <w:tcPr>
                  <w:tcW w:w="696" w:type="dxa"/>
                </w:tcPr>
                <w:p w14:paraId="000000EB" w14:textId="77777777" w:rsidR="004F0C01" w:rsidRDefault="00D771D9">
                  <w:pPr>
                    <w:ind w:firstLine="0"/>
                    <w:jc w:val="center"/>
                    <w:rPr>
                      <w:i/>
                    </w:rPr>
                  </w:pPr>
                  <w:r>
                    <w:rPr>
                      <w:i/>
                    </w:rPr>
                    <w:lastRenderedPageBreak/>
                    <w:t>xxiv.</w:t>
                  </w:r>
                </w:p>
              </w:tc>
              <w:tc>
                <w:tcPr>
                  <w:tcW w:w="5107" w:type="dxa"/>
                </w:tcPr>
                <w:p w14:paraId="000000EC" w14:textId="77777777" w:rsidR="004F0C01" w:rsidRDefault="00D771D9">
                  <w:pPr>
                    <w:ind w:firstLine="0"/>
                    <w:jc w:val="both"/>
                    <w:rPr>
                      <w:i/>
                    </w:rPr>
                  </w:pPr>
                  <w:r>
                    <w:rPr>
                      <w:i/>
                    </w:rPr>
                    <w:t>Clause 36.1.11 of the Agreement is hereby amended to read as follows:</w:t>
                  </w:r>
                </w:p>
                <w:p w14:paraId="000000ED" w14:textId="77777777" w:rsidR="004F0C01" w:rsidRDefault="004F0C01">
                  <w:pPr>
                    <w:ind w:firstLine="0"/>
                    <w:jc w:val="both"/>
                    <w:rPr>
                      <w:i/>
                    </w:rPr>
                  </w:pPr>
                </w:p>
                <w:p w14:paraId="000000EE" w14:textId="77777777" w:rsidR="004F0C01" w:rsidRDefault="00D771D9">
                  <w:pPr>
                    <w:ind w:firstLine="0"/>
                    <w:jc w:val="both"/>
                    <w:rPr>
                      <w:i/>
                    </w:rPr>
                  </w:pPr>
                  <w:r>
                    <w:rPr>
                      <w:i/>
                    </w:rPr>
                    <w:t>36.1.11</w:t>
                  </w:r>
                  <w:r>
                    <w:rPr>
                      <w:i/>
                    </w:rPr>
                    <w:tab/>
                    <w:t>any infringement of a third party’s Intellectual Property Rights arising out of, or in connection with, the use of the System by the Customer as contemplated by this Agreement; or</w:t>
                  </w:r>
                </w:p>
                <w:p w14:paraId="000000EF" w14:textId="77777777" w:rsidR="004F0C01" w:rsidRDefault="004F0C01">
                  <w:pPr>
                    <w:ind w:firstLine="0"/>
                    <w:jc w:val="both"/>
                    <w:rPr>
                      <w:i/>
                    </w:rPr>
                  </w:pPr>
                </w:p>
              </w:tc>
            </w:tr>
            <w:tr w:rsidR="004F0C01" w14:paraId="6BA35D02" w14:textId="77777777">
              <w:tc>
                <w:tcPr>
                  <w:tcW w:w="696" w:type="dxa"/>
                </w:tcPr>
                <w:p w14:paraId="000000F0" w14:textId="77777777" w:rsidR="004F0C01" w:rsidRDefault="00D771D9">
                  <w:pPr>
                    <w:ind w:firstLine="0"/>
                    <w:jc w:val="center"/>
                    <w:rPr>
                      <w:i/>
                    </w:rPr>
                  </w:pPr>
                  <w:r>
                    <w:rPr>
                      <w:i/>
                    </w:rPr>
                    <w:t>xxv.</w:t>
                  </w:r>
                </w:p>
              </w:tc>
              <w:tc>
                <w:tcPr>
                  <w:tcW w:w="5107" w:type="dxa"/>
                </w:tcPr>
                <w:p w14:paraId="000000F1" w14:textId="77777777" w:rsidR="004F0C01" w:rsidRDefault="00D771D9">
                  <w:pPr>
                    <w:ind w:firstLine="0"/>
                    <w:jc w:val="both"/>
                    <w:rPr>
                      <w:i/>
                    </w:rPr>
                  </w:pPr>
                  <w:r>
                    <w:rPr>
                      <w:i/>
                    </w:rPr>
                    <w:t>Clause 37.3 of the Agreement is hereby amended to read as follows:</w:t>
                  </w:r>
                </w:p>
                <w:p w14:paraId="000000F2" w14:textId="77777777" w:rsidR="004F0C01" w:rsidRDefault="004F0C01">
                  <w:pPr>
                    <w:ind w:firstLine="0"/>
                    <w:jc w:val="both"/>
                    <w:rPr>
                      <w:i/>
                    </w:rPr>
                  </w:pPr>
                </w:p>
                <w:p w14:paraId="000000F3" w14:textId="5D3BF2B9" w:rsidR="004F0C01" w:rsidRDefault="00D771D9">
                  <w:pPr>
                    <w:ind w:firstLine="0"/>
                    <w:jc w:val="both"/>
                    <w:rPr>
                      <w:i/>
                    </w:rPr>
                  </w:pPr>
                  <w:r>
                    <w:rPr>
                      <w:i/>
                    </w:rPr>
                    <w:t xml:space="preserve">37.3 </w:t>
                  </w:r>
                  <w:r>
                    <w:rPr>
                      <w:i/>
                    </w:rPr>
                    <w:tab/>
                    <w:t xml:space="preserve">No Party shall publicise or announce the execution or existence of this Agreement and Purchase Order except where (i) its disclosure becomes mandatory pursuant to any laws or any acts of authority or rules of any stock exchange; or (ii) </w:t>
                  </w:r>
                  <w:ins w:id="18" w:author="Jennifer TIME Legal" w:date="2024-07-16T17:39:00Z">
                    <w:r w:rsidR="003A2265">
                      <w:rPr>
                        <w:i/>
                      </w:rPr>
                      <w:t xml:space="preserve">it </w:t>
                    </w:r>
                  </w:ins>
                  <w:r>
                    <w:rPr>
                      <w:i/>
                    </w:rPr>
                    <w:t xml:space="preserve">is for the purposes of enforcing its rights and/or court or arbitral proceedings under this Agreement and/or Purchase Order; </w:t>
                  </w:r>
                  <w:customXmlDelRangeStart w:id="19" w:author="Jennifer TIME Legal" w:date="2024-07-16T17:39:00Z"/>
                  <w:sdt>
                    <w:sdtPr>
                      <w:tag w:val="goog_rdk_7"/>
                      <w:id w:val="-341857842"/>
                    </w:sdtPr>
                    <w:sdtContent>
                      <w:customXmlDelRangeEnd w:id="19"/>
                      <w:commentRangeStart w:id="20"/>
                      <w:customXmlDelRangeStart w:id="21" w:author="Jennifer TIME Legal" w:date="2024-07-16T17:39:00Z"/>
                    </w:sdtContent>
                  </w:sdt>
                  <w:customXmlDelRangeEnd w:id="21"/>
                  <w:r>
                    <w:rPr>
                      <w:i/>
                    </w:rPr>
                    <w:t xml:space="preserve">or (iii) </w:t>
                  </w:r>
                  <w:ins w:id="22" w:author="Jennifer TIME Legal" w:date="2024-07-16T17:39:00Z">
                    <w:r w:rsidR="003A2265">
                      <w:rPr>
                        <w:i/>
                      </w:rPr>
                      <w:t xml:space="preserve">it is in relation to </w:t>
                    </w:r>
                  </w:ins>
                  <w:r>
                    <w:rPr>
                      <w:i/>
                    </w:rPr>
                    <w:t>the publication of Parties’ partnership for the purpose of case studies or thought leadership collaboration</w:t>
                  </w:r>
                  <w:ins w:id="23" w:author="Jennifer TIME Legal" w:date="2024-07-16T17:38:00Z">
                    <w:r w:rsidR="003A2265">
                      <w:t xml:space="preserve"> </w:t>
                    </w:r>
                  </w:ins>
                  <w:ins w:id="24" w:author="Jennifer TIME Legal" w:date="2024-07-16T17:39:00Z">
                    <w:r w:rsidR="003A2265">
                      <w:rPr>
                        <w:i/>
                      </w:rPr>
                      <w:t>but subject to</w:t>
                    </w:r>
                  </w:ins>
                  <w:ins w:id="25" w:author="Jennifer TIME Legal" w:date="2024-07-16T17:38:00Z">
                    <w:r w:rsidR="003A2265" w:rsidRPr="003A2265">
                      <w:rPr>
                        <w:i/>
                      </w:rPr>
                      <w:t xml:space="preserve"> the prior written approval of the other party</w:t>
                    </w:r>
                  </w:ins>
                  <w:r>
                    <w:rPr>
                      <w:i/>
                    </w:rPr>
                    <w:t>.</w:t>
                  </w:r>
                  <w:commentRangeEnd w:id="20"/>
                  <w:r>
                    <w:commentReference w:id="20"/>
                  </w:r>
                </w:p>
                <w:p w14:paraId="000000F4" w14:textId="77777777" w:rsidR="004F0C01" w:rsidRDefault="004F0C01">
                  <w:pPr>
                    <w:ind w:firstLine="0"/>
                    <w:jc w:val="both"/>
                    <w:rPr>
                      <w:i/>
                    </w:rPr>
                  </w:pPr>
                </w:p>
              </w:tc>
            </w:tr>
            <w:tr w:rsidR="004F0C01" w14:paraId="608F9A0D" w14:textId="77777777">
              <w:tc>
                <w:tcPr>
                  <w:tcW w:w="696" w:type="dxa"/>
                </w:tcPr>
                <w:p w14:paraId="000000F5" w14:textId="77777777" w:rsidR="004F0C01" w:rsidRDefault="00D771D9">
                  <w:pPr>
                    <w:ind w:firstLine="0"/>
                    <w:jc w:val="center"/>
                    <w:rPr>
                      <w:i/>
                    </w:rPr>
                  </w:pPr>
                  <w:r>
                    <w:rPr>
                      <w:i/>
                    </w:rPr>
                    <w:t>xxvi.</w:t>
                  </w:r>
                </w:p>
              </w:tc>
              <w:tc>
                <w:tcPr>
                  <w:tcW w:w="5107" w:type="dxa"/>
                </w:tcPr>
                <w:p w14:paraId="000000F6" w14:textId="77777777" w:rsidR="004F0C01" w:rsidRDefault="00DE32BE">
                  <w:pPr>
                    <w:ind w:firstLine="0"/>
                    <w:jc w:val="both"/>
                    <w:rPr>
                      <w:i/>
                    </w:rPr>
                  </w:pPr>
                  <w:sdt>
                    <w:sdtPr>
                      <w:tag w:val="goog_rdk_8"/>
                      <w:id w:val="-362295318"/>
                    </w:sdtPr>
                    <w:sdtContent>
                      <w:commentRangeStart w:id="26"/>
                      <w:commentRangeStart w:id="27"/>
                    </w:sdtContent>
                  </w:sdt>
                  <w:r w:rsidR="00D771D9">
                    <w:rPr>
                      <w:i/>
                    </w:rPr>
                    <w:t>Clause 38.2.2 of the Agreement is hereby amended to read as follows:</w:t>
                  </w:r>
                </w:p>
                <w:p w14:paraId="000000F7" w14:textId="77777777" w:rsidR="004F0C01" w:rsidRDefault="004F0C01">
                  <w:pPr>
                    <w:ind w:firstLine="0"/>
                    <w:jc w:val="both"/>
                    <w:rPr>
                      <w:i/>
                    </w:rPr>
                  </w:pPr>
                </w:p>
                <w:p w14:paraId="000000F8" w14:textId="77777777" w:rsidR="004F0C01" w:rsidRDefault="00D771D9">
                  <w:pPr>
                    <w:ind w:firstLine="0"/>
                    <w:jc w:val="both"/>
                    <w:rPr>
                      <w:i/>
                    </w:rPr>
                  </w:pPr>
                  <w:r>
                    <w:rPr>
                      <w:i/>
                    </w:rPr>
                    <w:t xml:space="preserve">38.2.2 </w:t>
                  </w:r>
                  <w:r>
                    <w:rPr>
                      <w:i/>
                    </w:rPr>
                    <w:tab/>
                    <w:t xml:space="preserve"> with the exception of Google Cloud Platform and strictly in accordance with the terms set out under this Agreement, not transfer or allow access to Customer Data outside of the country in which the Customer carries out its business without obtaining the prior written consent of the Customer. The Customer may withhold its consent or may provide consent with conditions with which the Supplier shall comply prior to transferring or allowing access to Customer Data outside of the of the country in which the Customer carries out its business. </w:t>
                  </w:r>
                  <w:commentRangeEnd w:id="27"/>
                  <w:r>
                    <w:commentReference w:id="27"/>
                  </w:r>
                  <w:commentRangeEnd w:id="26"/>
                  <w:r w:rsidR="003A2265">
                    <w:rPr>
                      <w:rStyle w:val="CommentReference"/>
                    </w:rPr>
                    <w:commentReference w:id="26"/>
                  </w:r>
                </w:p>
                <w:p w14:paraId="000000F9" w14:textId="77777777" w:rsidR="004F0C01" w:rsidRDefault="004F0C01">
                  <w:pPr>
                    <w:ind w:firstLine="0"/>
                    <w:jc w:val="both"/>
                    <w:rPr>
                      <w:i/>
                    </w:rPr>
                  </w:pPr>
                </w:p>
              </w:tc>
            </w:tr>
            <w:tr w:rsidR="004F0C01" w14:paraId="0015C190" w14:textId="77777777">
              <w:tc>
                <w:tcPr>
                  <w:tcW w:w="696" w:type="dxa"/>
                </w:tcPr>
                <w:p w14:paraId="000000FA" w14:textId="77777777" w:rsidR="004F0C01" w:rsidRDefault="00D771D9">
                  <w:pPr>
                    <w:ind w:firstLine="0"/>
                    <w:jc w:val="center"/>
                    <w:rPr>
                      <w:i/>
                    </w:rPr>
                  </w:pPr>
                  <w:r>
                    <w:rPr>
                      <w:i/>
                    </w:rPr>
                    <w:t>xxvii.</w:t>
                  </w:r>
                </w:p>
              </w:tc>
              <w:tc>
                <w:tcPr>
                  <w:tcW w:w="5107" w:type="dxa"/>
                </w:tcPr>
                <w:p w14:paraId="000000FB" w14:textId="77777777" w:rsidR="004F0C01" w:rsidRDefault="00D771D9">
                  <w:pPr>
                    <w:ind w:firstLine="0"/>
                    <w:jc w:val="both"/>
                    <w:rPr>
                      <w:i/>
                    </w:rPr>
                  </w:pPr>
                  <w:r>
                    <w:rPr>
                      <w:i/>
                    </w:rPr>
                    <w:t>Clause 38.3.3 of the Agreement is hereby amended to read as follows:</w:t>
                  </w:r>
                </w:p>
                <w:p w14:paraId="000000FC" w14:textId="77777777" w:rsidR="004F0C01" w:rsidRDefault="004F0C01">
                  <w:pPr>
                    <w:ind w:firstLine="0"/>
                    <w:jc w:val="both"/>
                    <w:rPr>
                      <w:i/>
                    </w:rPr>
                  </w:pPr>
                </w:p>
                <w:p w14:paraId="000000FD" w14:textId="77777777" w:rsidR="004F0C01" w:rsidRDefault="00D771D9">
                  <w:pPr>
                    <w:ind w:firstLine="0"/>
                    <w:jc w:val="both"/>
                    <w:rPr>
                      <w:i/>
                    </w:rPr>
                  </w:pPr>
                  <w:r>
                    <w:rPr>
                      <w:i/>
                    </w:rPr>
                    <w:t>38.3.3</w:t>
                  </w:r>
                  <w:r>
                    <w:rPr>
                      <w:i/>
                    </w:rPr>
                    <w:tab/>
                    <w:t>any other unauthorized access in relation to its Customer Data or use by a third party or misuse, damage or destruction by any person (“</w:t>
                  </w:r>
                  <w:r>
                    <w:rPr>
                      <w:b/>
                      <w:i/>
                    </w:rPr>
                    <w:t>Other Incident</w:t>
                  </w:r>
                  <w:r>
                    <w:rPr>
                      <w:i/>
                    </w:rPr>
                    <w:t xml:space="preserve">”). </w:t>
                  </w:r>
                </w:p>
                <w:p w14:paraId="000000FE" w14:textId="77777777" w:rsidR="004F0C01" w:rsidRDefault="004F0C01">
                  <w:pPr>
                    <w:ind w:firstLine="0"/>
                    <w:jc w:val="both"/>
                    <w:rPr>
                      <w:i/>
                    </w:rPr>
                  </w:pPr>
                </w:p>
              </w:tc>
            </w:tr>
            <w:tr w:rsidR="004F0C01" w14:paraId="16EDA17C" w14:textId="77777777" w:rsidTr="001F08E8">
              <w:trPr>
                <w:trHeight w:val="1637"/>
              </w:trPr>
              <w:tc>
                <w:tcPr>
                  <w:tcW w:w="696" w:type="dxa"/>
                </w:tcPr>
                <w:p w14:paraId="000000FF" w14:textId="77777777" w:rsidR="004F0C01" w:rsidRDefault="00D771D9">
                  <w:pPr>
                    <w:ind w:firstLine="0"/>
                    <w:jc w:val="center"/>
                    <w:rPr>
                      <w:i/>
                    </w:rPr>
                  </w:pPr>
                  <w:r>
                    <w:rPr>
                      <w:i/>
                    </w:rPr>
                    <w:t>xxviii.</w:t>
                  </w:r>
                </w:p>
              </w:tc>
              <w:tc>
                <w:tcPr>
                  <w:tcW w:w="5107" w:type="dxa"/>
                </w:tcPr>
                <w:p w14:paraId="00000100" w14:textId="77777777" w:rsidR="004F0C01" w:rsidRDefault="00D771D9">
                  <w:pPr>
                    <w:ind w:firstLine="0"/>
                    <w:jc w:val="both"/>
                    <w:rPr>
                      <w:i/>
                    </w:rPr>
                  </w:pPr>
                  <w:r>
                    <w:rPr>
                      <w:i/>
                    </w:rPr>
                    <w:t>Clause 38.3.3(d) of the Agreement is hereby amended to read as follows:</w:t>
                  </w:r>
                </w:p>
                <w:p w14:paraId="00000101" w14:textId="77777777" w:rsidR="004F0C01" w:rsidRDefault="004F0C01">
                  <w:pPr>
                    <w:ind w:firstLine="0"/>
                    <w:jc w:val="both"/>
                    <w:rPr>
                      <w:i/>
                    </w:rPr>
                  </w:pPr>
                </w:p>
                <w:p w14:paraId="00000102" w14:textId="77777777" w:rsidR="004F0C01" w:rsidRDefault="00DE32BE">
                  <w:pPr>
                    <w:ind w:firstLine="0"/>
                    <w:jc w:val="both"/>
                    <w:rPr>
                      <w:i/>
                    </w:rPr>
                  </w:pPr>
                  <w:sdt>
                    <w:sdtPr>
                      <w:tag w:val="goog_rdk_9"/>
                      <w:id w:val="-1151444465"/>
                    </w:sdtPr>
                    <w:sdtContent>
                      <w:commentRangeStart w:id="28"/>
                      <w:commentRangeStart w:id="29"/>
                    </w:sdtContent>
                  </w:sdt>
                  <w:r w:rsidR="00D771D9">
                    <w:rPr>
                      <w:i/>
                    </w:rPr>
                    <w:t>38.3.3(d): comply with any directions issued by the Customer in connection with the Breach, Cyber Incident or Other Incident relating to the Customer Data.</w:t>
                  </w:r>
                  <w:commentRangeEnd w:id="29"/>
                  <w:r w:rsidR="00D771D9">
                    <w:commentReference w:id="29"/>
                  </w:r>
                  <w:commentRangeEnd w:id="28"/>
                  <w:r w:rsidR="00C7060B">
                    <w:rPr>
                      <w:rStyle w:val="CommentReference"/>
                    </w:rPr>
                    <w:commentReference w:id="28"/>
                  </w:r>
                </w:p>
                <w:p w14:paraId="00000103" w14:textId="77777777" w:rsidR="004F0C01" w:rsidRDefault="004F0C01">
                  <w:pPr>
                    <w:ind w:firstLine="0"/>
                    <w:jc w:val="both"/>
                    <w:rPr>
                      <w:i/>
                    </w:rPr>
                  </w:pPr>
                </w:p>
              </w:tc>
            </w:tr>
            <w:tr w:rsidR="001F08E8" w14:paraId="771D9FDA" w14:textId="77777777">
              <w:tc>
                <w:tcPr>
                  <w:tcW w:w="696" w:type="dxa"/>
                </w:tcPr>
                <w:p w14:paraId="196A23A5" w14:textId="77777777" w:rsidR="001F08E8" w:rsidRDefault="001F08E8">
                  <w:pPr>
                    <w:ind w:firstLine="0"/>
                    <w:jc w:val="center"/>
                    <w:rPr>
                      <w:i/>
                    </w:rPr>
                  </w:pPr>
                </w:p>
              </w:tc>
              <w:tc>
                <w:tcPr>
                  <w:tcW w:w="5107" w:type="dxa"/>
                </w:tcPr>
                <w:p w14:paraId="313820FF" w14:textId="095E0842" w:rsidR="001F08E8" w:rsidRPr="001F08E8" w:rsidRDefault="001F08E8" w:rsidP="001F08E8">
                  <w:pPr>
                    <w:ind w:firstLine="0"/>
                    <w:jc w:val="both"/>
                    <w:rPr>
                      <w:i/>
                    </w:rPr>
                  </w:pPr>
                  <w:commentRangeStart w:id="30"/>
                  <w:commentRangeStart w:id="31"/>
                  <w:r w:rsidRPr="001F08E8">
                    <w:rPr>
                      <w:i/>
                    </w:rPr>
                    <w:t xml:space="preserve">Clause </w:t>
                  </w:r>
                  <w:r>
                    <w:rPr>
                      <w:i/>
                    </w:rPr>
                    <w:t>39.7</w:t>
                  </w:r>
                  <w:r w:rsidRPr="001F08E8">
                    <w:rPr>
                      <w:i/>
                    </w:rPr>
                    <w:t xml:space="preserve"> of the Agreement is hereby amended to read as follows:</w:t>
                  </w:r>
                </w:p>
                <w:p w14:paraId="5156B0C6" w14:textId="77777777" w:rsidR="001F08E8" w:rsidRPr="001F08E8" w:rsidRDefault="001F08E8" w:rsidP="001F08E8">
                  <w:pPr>
                    <w:ind w:firstLine="0"/>
                    <w:jc w:val="both"/>
                    <w:rPr>
                      <w:i/>
                    </w:rPr>
                  </w:pPr>
                </w:p>
                <w:p w14:paraId="05C8897B" w14:textId="37F0C061" w:rsidR="001F08E8" w:rsidRPr="001F08E8" w:rsidRDefault="001F08E8" w:rsidP="001F08E8">
                  <w:pPr>
                    <w:ind w:firstLine="0"/>
                    <w:jc w:val="both"/>
                    <w:rPr>
                      <w:i/>
                    </w:rPr>
                  </w:pPr>
                  <w:r>
                    <w:rPr>
                      <w:i/>
                    </w:rPr>
                    <w:t xml:space="preserve">39.7  </w:t>
                  </w:r>
                  <w:r w:rsidRPr="001F08E8">
                    <w:rPr>
                      <w:i/>
                    </w:rPr>
                    <w:t>(Not Applicable)</w:t>
                  </w:r>
                  <w:commentRangeEnd w:id="30"/>
                  <w:r>
                    <w:rPr>
                      <w:rStyle w:val="CommentReference"/>
                    </w:rPr>
                    <w:commentReference w:id="30"/>
                  </w:r>
                  <w:commentRangeEnd w:id="31"/>
                  <w:r w:rsidR="00B07C52">
                    <w:rPr>
                      <w:rStyle w:val="CommentReference"/>
                    </w:rPr>
                    <w:commentReference w:id="31"/>
                  </w:r>
                </w:p>
                <w:p w14:paraId="17E63F78" w14:textId="77777777" w:rsidR="001F08E8" w:rsidRDefault="001F08E8">
                  <w:pPr>
                    <w:ind w:firstLine="0"/>
                    <w:jc w:val="both"/>
                    <w:rPr>
                      <w:i/>
                    </w:rPr>
                  </w:pPr>
                </w:p>
              </w:tc>
            </w:tr>
            <w:tr w:rsidR="00D83690" w14:paraId="2B87ADA6" w14:textId="77777777">
              <w:tc>
                <w:tcPr>
                  <w:tcW w:w="696" w:type="dxa"/>
                </w:tcPr>
                <w:p w14:paraId="78A88D2A" w14:textId="77777777" w:rsidR="00D83690" w:rsidRDefault="00D83690">
                  <w:pPr>
                    <w:ind w:firstLine="0"/>
                    <w:jc w:val="center"/>
                    <w:rPr>
                      <w:i/>
                    </w:rPr>
                  </w:pPr>
                </w:p>
              </w:tc>
              <w:tc>
                <w:tcPr>
                  <w:tcW w:w="5107" w:type="dxa"/>
                </w:tcPr>
                <w:p w14:paraId="21A6C411" w14:textId="4B0790EB" w:rsidR="00D83690" w:rsidRPr="00D83690" w:rsidRDefault="00D83690" w:rsidP="00D83690">
                  <w:pPr>
                    <w:ind w:firstLine="0"/>
                    <w:jc w:val="both"/>
                    <w:rPr>
                      <w:i/>
                    </w:rPr>
                  </w:pPr>
                  <w:commentRangeStart w:id="32"/>
                  <w:commentRangeStart w:id="33"/>
                  <w:r w:rsidRPr="00D83690">
                    <w:rPr>
                      <w:i/>
                    </w:rPr>
                    <w:t xml:space="preserve">Clause </w:t>
                  </w:r>
                  <w:r>
                    <w:rPr>
                      <w:i/>
                    </w:rPr>
                    <w:t>42.2</w:t>
                  </w:r>
                  <w:r w:rsidRPr="00D83690">
                    <w:rPr>
                      <w:i/>
                    </w:rPr>
                    <w:t xml:space="preserve"> of the Agreement is hereby amended to read as follows:</w:t>
                  </w:r>
                </w:p>
                <w:p w14:paraId="15BC815E" w14:textId="77777777" w:rsidR="00D83690" w:rsidRPr="00D83690" w:rsidRDefault="00D83690" w:rsidP="00D83690">
                  <w:pPr>
                    <w:ind w:firstLine="0"/>
                    <w:jc w:val="both"/>
                    <w:rPr>
                      <w:i/>
                    </w:rPr>
                  </w:pPr>
                </w:p>
                <w:p w14:paraId="691C57FC" w14:textId="4B5F6558" w:rsidR="00D83690" w:rsidRDefault="00D83690" w:rsidP="00D83690">
                  <w:pPr>
                    <w:ind w:firstLine="0"/>
                    <w:jc w:val="both"/>
                    <w:rPr>
                      <w:i/>
                    </w:rPr>
                  </w:pPr>
                  <w:r>
                    <w:rPr>
                      <w:i/>
                    </w:rPr>
                    <w:t>42.2</w:t>
                  </w:r>
                  <w:r w:rsidRPr="00D83690">
                    <w:rPr>
                      <w:i/>
                    </w:rPr>
                    <w:t xml:space="preserve">  (Not Applicable)</w:t>
                  </w:r>
                  <w:commentRangeEnd w:id="32"/>
                  <w:r>
                    <w:rPr>
                      <w:rStyle w:val="CommentReference"/>
                    </w:rPr>
                    <w:commentReference w:id="32"/>
                  </w:r>
                  <w:commentRangeEnd w:id="33"/>
                  <w:r w:rsidR="00B07C52">
                    <w:rPr>
                      <w:rStyle w:val="CommentReference"/>
                    </w:rPr>
                    <w:commentReference w:id="33"/>
                  </w:r>
                </w:p>
                <w:p w14:paraId="753C75FF" w14:textId="7BBBA7AB" w:rsidR="00D83690" w:rsidRPr="001F08E8" w:rsidRDefault="00D83690" w:rsidP="00D83690">
                  <w:pPr>
                    <w:ind w:firstLine="0"/>
                    <w:jc w:val="both"/>
                    <w:rPr>
                      <w:i/>
                    </w:rPr>
                  </w:pPr>
                </w:p>
              </w:tc>
            </w:tr>
            <w:tr w:rsidR="004F0C01" w14:paraId="3558DCAD" w14:textId="77777777">
              <w:tc>
                <w:tcPr>
                  <w:tcW w:w="696" w:type="dxa"/>
                </w:tcPr>
                <w:p w14:paraId="00000104" w14:textId="77777777" w:rsidR="004F0C01" w:rsidRDefault="00D771D9">
                  <w:pPr>
                    <w:ind w:firstLine="0"/>
                    <w:jc w:val="center"/>
                    <w:rPr>
                      <w:i/>
                    </w:rPr>
                  </w:pPr>
                  <w:r>
                    <w:rPr>
                      <w:i/>
                    </w:rPr>
                    <w:t>xxix.</w:t>
                  </w:r>
                </w:p>
              </w:tc>
              <w:tc>
                <w:tcPr>
                  <w:tcW w:w="5107" w:type="dxa"/>
                </w:tcPr>
                <w:p w14:paraId="00000105" w14:textId="77777777" w:rsidR="004F0C01" w:rsidRDefault="00D771D9">
                  <w:pPr>
                    <w:ind w:firstLine="0"/>
                    <w:jc w:val="both"/>
                    <w:rPr>
                      <w:i/>
                    </w:rPr>
                  </w:pPr>
                  <w:r>
                    <w:rPr>
                      <w:i/>
                    </w:rPr>
                    <w:t>Clause 48.1(b) of the Agreement is hereby amended to be read as follows:</w:t>
                  </w:r>
                </w:p>
                <w:p w14:paraId="00000106" w14:textId="77777777" w:rsidR="004F0C01" w:rsidRDefault="004F0C01">
                  <w:pPr>
                    <w:ind w:firstLine="0"/>
                    <w:jc w:val="both"/>
                    <w:rPr>
                      <w:i/>
                    </w:rPr>
                  </w:pPr>
                </w:p>
                <w:p w14:paraId="00000107" w14:textId="77777777" w:rsidR="004F0C01" w:rsidRDefault="00D771D9">
                  <w:pPr>
                    <w:ind w:firstLine="0"/>
                    <w:jc w:val="both"/>
                    <w:rPr>
                      <w:i/>
                    </w:rPr>
                  </w:pPr>
                  <w:r>
                    <w:rPr>
                      <w:i/>
                    </w:rPr>
                    <w:t>48.1(b)</w:t>
                  </w:r>
                  <w:r>
                    <w:rPr>
                      <w:i/>
                    </w:rPr>
                    <w:tab/>
                    <w:t>must be left at the address of the addressee, or sent by A.R registered post or licensed courier to the address of the addressee or sent by email to the email address of the addressee which is set out below or if the addressee notifies another address or email then to that address or email.</w:t>
                  </w:r>
                </w:p>
                <w:p w14:paraId="00000108" w14:textId="77777777" w:rsidR="004F0C01" w:rsidRDefault="004F0C01">
                  <w:pPr>
                    <w:ind w:firstLine="0"/>
                    <w:jc w:val="both"/>
                    <w:rPr>
                      <w:i/>
                    </w:rPr>
                  </w:pPr>
                </w:p>
              </w:tc>
            </w:tr>
            <w:tr w:rsidR="004F0C01" w14:paraId="2D16AF64" w14:textId="77777777">
              <w:tc>
                <w:tcPr>
                  <w:tcW w:w="696" w:type="dxa"/>
                </w:tcPr>
                <w:p w14:paraId="00000109" w14:textId="77777777" w:rsidR="004F0C01" w:rsidRDefault="00D771D9">
                  <w:pPr>
                    <w:ind w:firstLine="0"/>
                    <w:jc w:val="center"/>
                    <w:rPr>
                      <w:i/>
                    </w:rPr>
                  </w:pPr>
                  <w:r>
                    <w:rPr>
                      <w:i/>
                    </w:rPr>
                    <w:t>xxx.</w:t>
                  </w:r>
                </w:p>
              </w:tc>
              <w:tc>
                <w:tcPr>
                  <w:tcW w:w="5107" w:type="dxa"/>
                </w:tcPr>
                <w:p w14:paraId="0000010A" w14:textId="77777777" w:rsidR="004F0C01" w:rsidRDefault="00D771D9">
                  <w:pPr>
                    <w:ind w:firstLine="0"/>
                    <w:jc w:val="both"/>
                    <w:rPr>
                      <w:i/>
                    </w:rPr>
                  </w:pPr>
                  <w:r>
                    <w:rPr>
                      <w:i/>
                    </w:rPr>
                    <w:t>Clause 54.2.2 of the Agreement is hereby amended to read as follows:</w:t>
                  </w:r>
                </w:p>
                <w:p w14:paraId="0000010B" w14:textId="77777777" w:rsidR="004F0C01" w:rsidRDefault="004F0C01">
                  <w:pPr>
                    <w:ind w:firstLine="0"/>
                    <w:jc w:val="both"/>
                    <w:rPr>
                      <w:i/>
                    </w:rPr>
                  </w:pPr>
                </w:p>
                <w:p w14:paraId="0000010C" w14:textId="77777777" w:rsidR="004F0C01" w:rsidRDefault="00D771D9">
                  <w:pPr>
                    <w:ind w:firstLine="0"/>
                    <w:jc w:val="both"/>
                    <w:rPr>
                      <w:i/>
                    </w:rPr>
                  </w:pPr>
                  <w:r>
                    <w:rPr>
                      <w:i/>
                    </w:rPr>
                    <w:t xml:space="preserve">54.2.2 </w:t>
                  </w:r>
                  <w:r>
                    <w:rPr>
                      <w:i/>
                    </w:rPr>
                    <w:tab/>
                    <w:t>(Not Applicable)</w:t>
                  </w:r>
                </w:p>
                <w:p w14:paraId="0000010D" w14:textId="77777777" w:rsidR="004F0C01" w:rsidRDefault="004F0C01">
                  <w:pPr>
                    <w:ind w:firstLine="0"/>
                    <w:jc w:val="both"/>
                    <w:rPr>
                      <w:i/>
                    </w:rPr>
                  </w:pPr>
                </w:p>
              </w:tc>
            </w:tr>
            <w:tr w:rsidR="004F0C01" w14:paraId="5A53614C" w14:textId="77777777">
              <w:tc>
                <w:tcPr>
                  <w:tcW w:w="696" w:type="dxa"/>
                </w:tcPr>
                <w:p w14:paraId="0000010E" w14:textId="77777777" w:rsidR="004F0C01" w:rsidRDefault="00D771D9">
                  <w:pPr>
                    <w:ind w:firstLine="0"/>
                    <w:jc w:val="center"/>
                    <w:rPr>
                      <w:i/>
                    </w:rPr>
                  </w:pPr>
                  <w:r>
                    <w:rPr>
                      <w:i/>
                    </w:rPr>
                    <w:t>xxxi.</w:t>
                  </w:r>
                </w:p>
              </w:tc>
              <w:tc>
                <w:tcPr>
                  <w:tcW w:w="5107" w:type="dxa"/>
                </w:tcPr>
                <w:p w14:paraId="0000010F" w14:textId="77777777" w:rsidR="004F0C01" w:rsidRDefault="00D771D9">
                  <w:pPr>
                    <w:ind w:firstLine="0"/>
                    <w:jc w:val="both"/>
                    <w:rPr>
                      <w:i/>
                    </w:rPr>
                  </w:pPr>
                  <w:r>
                    <w:rPr>
                      <w:i/>
                    </w:rPr>
                    <w:t>Clause 61.1 of the Agreement is hereby amended to read as follows:</w:t>
                  </w:r>
                </w:p>
                <w:p w14:paraId="00000110" w14:textId="77777777" w:rsidR="004F0C01" w:rsidRDefault="004F0C01">
                  <w:pPr>
                    <w:ind w:firstLine="0"/>
                    <w:jc w:val="both"/>
                    <w:rPr>
                      <w:i/>
                    </w:rPr>
                  </w:pPr>
                </w:p>
                <w:p w14:paraId="00000111" w14:textId="77777777" w:rsidR="004F0C01" w:rsidRDefault="00D771D9">
                  <w:pPr>
                    <w:ind w:firstLine="0"/>
                    <w:jc w:val="both"/>
                    <w:rPr>
                      <w:i/>
                    </w:rPr>
                  </w:pPr>
                  <w:r>
                    <w:rPr>
                      <w:i/>
                    </w:rPr>
                    <w:t>61.1</w:t>
                  </w:r>
                  <w:r>
                    <w:rPr>
                      <w:i/>
                    </w:rPr>
                    <w:tab/>
                    <w:t>Each Party is responsible for its own legal costs and expenses incurred in relation to the preparation of this Agreement, the Statement of Work and/or Purchase Order. The stamp duty in respect of this Agreement, the Statement of Work and the Purchase Order shall be borne by the Customer. The Customer shall return the signed Agreement, the Statement of Work and/or Purchase Order with the corresponding stamp certificate or evidence of stamping to the Customer within fourteen (14) days from the last date of signing (“Return Date”).</w:t>
                  </w:r>
                </w:p>
                <w:p w14:paraId="00000112" w14:textId="77777777" w:rsidR="004F0C01" w:rsidRDefault="004F0C01">
                  <w:pPr>
                    <w:ind w:firstLine="0"/>
                    <w:jc w:val="both"/>
                    <w:rPr>
                      <w:i/>
                    </w:rPr>
                  </w:pPr>
                </w:p>
              </w:tc>
            </w:tr>
            <w:tr w:rsidR="004F0C01" w14:paraId="4BC895DF" w14:textId="77777777">
              <w:tc>
                <w:tcPr>
                  <w:tcW w:w="696" w:type="dxa"/>
                </w:tcPr>
                <w:p w14:paraId="00000113" w14:textId="77777777" w:rsidR="004F0C01" w:rsidRDefault="00D771D9">
                  <w:pPr>
                    <w:ind w:firstLine="0"/>
                    <w:jc w:val="center"/>
                    <w:rPr>
                      <w:i/>
                    </w:rPr>
                  </w:pPr>
                  <w:r>
                    <w:rPr>
                      <w:i/>
                    </w:rPr>
                    <w:t>xxxii.</w:t>
                  </w:r>
                </w:p>
              </w:tc>
              <w:tc>
                <w:tcPr>
                  <w:tcW w:w="5107" w:type="dxa"/>
                </w:tcPr>
                <w:p w14:paraId="00000114" w14:textId="77777777" w:rsidR="004F0C01" w:rsidRDefault="00D771D9">
                  <w:pPr>
                    <w:ind w:firstLine="0"/>
                    <w:jc w:val="both"/>
                    <w:rPr>
                      <w:i/>
                    </w:rPr>
                  </w:pPr>
                  <w:r>
                    <w:rPr>
                      <w:i/>
                    </w:rPr>
                    <w:t>Clause 61.3.2 in the Agreement is hereby amended to read as follows:</w:t>
                  </w:r>
                </w:p>
                <w:p w14:paraId="00000115" w14:textId="77777777" w:rsidR="004F0C01" w:rsidRDefault="004F0C01">
                  <w:pPr>
                    <w:ind w:firstLine="0"/>
                    <w:jc w:val="both"/>
                    <w:rPr>
                      <w:i/>
                    </w:rPr>
                  </w:pPr>
                </w:p>
                <w:p w14:paraId="00000116" w14:textId="77777777" w:rsidR="004F0C01" w:rsidRDefault="00D771D9">
                  <w:pPr>
                    <w:ind w:firstLine="0"/>
                    <w:jc w:val="both"/>
                    <w:rPr>
                      <w:i/>
                    </w:rPr>
                  </w:pPr>
                  <w:r>
                    <w:rPr>
                      <w:i/>
                    </w:rPr>
                    <w:t xml:space="preserve">61.3.2 </w:t>
                  </w:r>
                  <w:r>
                    <w:rPr>
                      <w:i/>
                    </w:rPr>
                    <w:tab/>
                    <w:t>(Not Applicable)</w:t>
                  </w:r>
                </w:p>
                <w:p w14:paraId="00000117" w14:textId="77777777" w:rsidR="004F0C01" w:rsidRDefault="004F0C01">
                  <w:pPr>
                    <w:ind w:firstLine="0"/>
                    <w:jc w:val="both"/>
                    <w:rPr>
                      <w:i/>
                    </w:rPr>
                  </w:pPr>
                </w:p>
              </w:tc>
            </w:tr>
          </w:tbl>
          <w:p w14:paraId="00000119" w14:textId="752ACB46" w:rsidR="004F0C01" w:rsidRDefault="00D771D9" w:rsidP="00D83690">
            <w:pPr>
              <w:ind w:firstLine="0"/>
              <w:jc w:val="both"/>
              <w:rPr>
                <w:i/>
              </w:rPr>
            </w:pPr>
            <w:r>
              <w:t xml:space="preserve"> </w:t>
            </w:r>
            <w:sdt>
              <w:sdtPr>
                <w:tag w:val="goog_rdk_10"/>
                <w:id w:val="-766232521"/>
                <w:showingPlcHdr/>
              </w:sdtPr>
              <w:sdtContent>
                <w:r w:rsidR="001F08E8">
                  <w:t xml:space="preserve">     </w:t>
                </w:r>
              </w:sdtContent>
            </w:sdt>
          </w:p>
        </w:tc>
        <w:bookmarkStart w:id="34" w:name="_GoBack"/>
        <w:bookmarkEnd w:id="34"/>
      </w:tr>
      <w:tr w:rsidR="004F0C01" w14:paraId="03CF12DA" w14:textId="77777777">
        <w:tc>
          <w:tcPr>
            <w:tcW w:w="567" w:type="dxa"/>
          </w:tcPr>
          <w:p w14:paraId="0000011A" w14:textId="77777777" w:rsidR="004F0C01" w:rsidRDefault="00D771D9">
            <w:pPr>
              <w:ind w:left="-14" w:hanging="30"/>
              <w:jc w:val="center"/>
            </w:pPr>
            <w:r>
              <w:lastRenderedPageBreak/>
              <w:t>20.</w:t>
            </w:r>
          </w:p>
        </w:tc>
        <w:tc>
          <w:tcPr>
            <w:tcW w:w="2452" w:type="dxa"/>
          </w:tcPr>
          <w:p w14:paraId="0000011B" w14:textId="77777777" w:rsidR="004F0C01" w:rsidRDefault="00D771D9">
            <w:pPr>
              <w:ind w:left="742"/>
              <w:jc w:val="both"/>
            </w:pPr>
            <w:r>
              <w:t>Agreement Reference</w:t>
            </w:r>
          </w:p>
        </w:tc>
        <w:tc>
          <w:tcPr>
            <w:tcW w:w="6053" w:type="dxa"/>
          </w:tcPr>
          <w:p w14:paraId="0000011C" w14:textId="77777777" w:rsidR="004F0C01" w:rsidRDefault="00D771D9">
            <w:pPr>
              <w:ind w:firstLine="0"/>
              <w:jc w:val="both"/>
              <w:rPr>
                <w:i/>
              </w:rPr>
            </w:pPr>
            <w:r>
              <w:rPr>
                <w:i/>
              </w:rPr>
              <w:t>2024/TTDC/PROC/IT/FWA26</w:t>
            </w:r>
          </w:p>
        </w:tc>
      </w:tr>
      <w:tr w:rsidR="004F0C01" w14:paraId="3A12E467" w14:textId="77777777">
        <w:tc>
          <w:tcPr>
            <w:tcW w:w="567" w:type="dxa"/>
          </w:tcPr>
          <w:p w14:paraId="0000011D" w14:textId="77777777" w:rsidR="004F0C01" w:rsidRDefault="00D771D9">
            <w:pPr>
              <w:ind w:left="-14" w:hanging="30"/>
              <w:jc w:val="center"/>
            </w:pPr>
            <w:r>
              <w:t>21.</w:t>
            </w:r>
          </w:p>
        </w:tc>
        <w:tc>
          <w:tcPr>
            <w:tcW w:w="2452" w:type="dxa"/>
          </w:tcPr>
          <w:p w14:paraId="0000011E" w14:textId="77777777" w:rsidR="004F0C01" w:rsidRDefault="00D771D9">
            <w:pPr>
              <w:ind w:left="742"/>
              <w:jc w:val="both"/>
            </w:pPr>
            <w:r>
              <w:t>Commencement Date</w:t>
            </w:r>
          </w:p>
        </w:tc>
        <w:tc>
          <w:tcPr>
            <w:tcW w:w="6053" w:type="dxa"/>
          </w:tcPr>
          <w:p w14:paraId="0000011F" w14:textId="77777777" w:rsidR="004F0C01" w:rsidRDefault="00D771D9">
            <w:pPr>
              <w:ind w:firstLine="0"/>
              <w:jc w:val="both"/>
              <w:rPr>
                <w:i/>
              </w:rPr>
            </w:pPr>
            <w:r>
              <w:rPr>
                <w:i/>
              </w:rPr>
              <w:t>15</w:t>
            </w:r>
            <w:r>
              <w:rPr>
                <w:i/>
                <w:vertAlign w:val="superscript"/>
              </w:rPr>
              <w:t>th</w:t>
            </w:r>
            <w:r>
              <w:rPr>
                <w:i/>
              </w:rPr>
              <w:t xml:space="preserve"> July 2024</w:t>
            </w:r>
          </w:p>
        </w:tc>
      </w:tr>
      <w:tr w:rsidR="004F0C01" w14:paraId="01D10788" w14:textId="77777777">
        <w:tc>
          <w:tcPr>
            <w:tcW w:w="567" w:type="dxa"/>
          </w:tcPr>
          <w:p w14:paraId="00000120" w14:textId="77777777" w:rsidR="004F0C01" w:rsidRDefault="00D771D9">
            <w:pPr>
              <w:ind w:left="-14" w:hanging="30"/>
              <w:jc w:val="center"/>
            </w:pPr>
            <w:r>
              <w:t>22.</w:t>
            </w:r>
          </w:p>
        </w:tc>
        <w:tc>
          <w:tcPr>
            <w:tcW w:w="2452" w:type="dxa"/>
          </w:tcPr>
          <w:p w14:paraId="00000121" w14:textId="77777777" w:rsidR="004F0C01" w:rsidRDefault="00D771D9">
            <w:pPr>
              <w:ind w:left="742"/>
              <w:jc w:val="both"/>
            </w:pPr>
            <w:r>
              <w:t>Expiry Date</w:t>
            </w:r>
          </w:p>
        </w:tc>
        <w:tc>
          <w:tcPr>
            <w:tcW w:w="6053" w:type="dxa"/>
          </w:tcPr>
          <w:p w14:paraId="00000122" w14:textId="77777777" w:rsidR="004F0C01" w:rsidRDefault="00D771D9">
            <w:pPr>
              <w:ind w:firstLine="0"/>
              <w:jc w:val="both"/>
              <w:rPr>
                <w:i/>
              </w:rPr>
            </w:pPr>
            <w:r>
              <w:rPr>
                <w:i/>
              </w:rPr>
              <w:t>14</w:t>
            </w:r>
            <w:r>
              <w:rPr>
                <w:i/>
                <w:vertAlign w:val="superscript"/>
              </w:rPr>
              <w:t>th</w:t>
            </w:r>
            <w:r>
              <w:rPr>
                <w:i/>
              </w:rPr>
              <w:t xml:space="preserve"> July 2025</w:t>
            </w:r>
          </w:p>
        </w:tc>
      </w:tr>
    </w:tbl>
    <w:p w14:paraId="00000123" w14:textId="77777777" w:rsidR="004F0C01" w:rsidRDefault="004F0C01">
      <w:pPr>
        <w:ind w:left="1440"/>
        <w:jc w:val="both"/>
        <w:rPr>
          <w:i/>
        </w:rPr>
      </w:pPr>
    </w:p>
    <w:p w14:paraId="00000124" w14:textId="77777777" w:rsidR="004F0C01" w:rsidRDefault="00D771D9">
      <w:pPr>
        <w:ind w:left="720"/>
        <w:jc w:val="both"/>
      </w:pPr>
      <w:r>
        <w:t>6.</w:t>
      </w:r>
      <w:r>
        <w:tab/>
        <w:t xml:space="preserve">The Customer’s obligation to purchase any of the Deliverables only arises if a Purchase Order with respect to this Statement of Work has been issued by the Customer and accepted by the Supplier in accordance with the Agreement. </w:t>
      </w:r>
      <w:r>
        <w:br w:type="page"/>
      </w:r>
    </w:p>
    <w:p w14:paraId="00000125" w14:textId="77777777" w:rsidR="004F0C01" w:rsidRDefault="00D771D9">
      <w:pPr>
        <w:ind w:firstLine="0"/>
        <w:jc w:val="both"/>
      </w:pPr>
      <w:r>
        <w:lastRenderedPageBreak/>
        <w:t>The Parties agree to be bound by the terms of this Statement of Work as of the latest date a Party executes this Statement of Work.</w:t>
      </w:r>
    </w:p>
    <w:p w14:paraId="00000126" w14:textId="77777777" w:rsidR="004F0C01" w:rsidRDefault="004F0C01">
      <w:pPr>
        <w:jc w:val="both"/>
      </w:pPr>
    </w:p>
    <w:p w14:paraId="00000127" w14:textId="77777777" w:rsidR="004F0C01" w:rsidRDefault="004F0C01"/>
    <w:p w14:paraId="00000128" w14:textId="77777777" w:rsidR="004F0C01" w:rsidRDefault="004F0C01"/>
    <w:p w14:paraId="00000129" w14:textId="77777777" w:rsidR="004F0C01" w:rsidRDefault="00D771D9">
      <w:pPr>
        <w:ind w:firstLine="0"/>
      </w:pPr>
      <w:r>
        <w:t xml:space="preserve">SIGNED for and on behalf of </w:t>
      </w:r>
      <w:r>
        <w:tab/>
      </w:r>
      <w:r>
        <w:tab/>
      </w:r>
      <w:r>
        <w:tab/>
        <w:t>)</w:t>
      </w:r>
    </w:p>
    <w:p w14:paraId="0000012A" w14:textId="77777777" w:rsidR="004F0C01" w:rsidRDefault="00D771D9">
      <w:pPr>
        <w:ind w:firstLine="0"/>
        <w:rPr>
          <w:b/>
        </w:rPr>
      </w:pPr>
      <w:r>
        <w:rPr>
          <w:b/>
        </w:rPr>
        <w:t>TT DOTCOM SDN BHD</w:t>
      </w:r>
      <w:r>
        <w:rPr>
          <w:b/>
        </w:rPr>
        <w:tab/>
      </w:r>
      <w:r>
        <w:rPr>
          <w:b/>
        </w:rPr>
        <w:tab/>
      </w:r>
      <w:r>
        <w:rPr>
          <w:b/>
        </w:rPr>
        <w:tab/>
      </w:r>
      <w:r>
        <w:rPr>
          <w:b/>
        </w:rPr>
        <w:tab/>
      </w:r>
      <w:r>
        <w:t>)</w:t>
      </w:r>
    </w:p>
    <w:p w14:paraId="0000012B" w14:textId="77777777" w:rsidR="004F0C01" w:rsidRDefault="00D771D9">
      <w:pPr>
        <w:ind w:firstLine="0"/>
      </w:pPr>
      <w:r>
        <w:t>(Registration No.197901008085 (52371-A))</w:t>
      </w:r>
      <w:r>
        <w:tab/>
        <w:t>)</w:t>
      </w:r>
    </w:p>
    <w:p w14:paraId="0000012C" w14:textId="77777777" w:rsidR="004F0C01" w:rsidRDefault="00D771D9">
      <w:pPr>
        <w:ind w:firstLine="0"/>
      </w:pPr>
      <w:r>
        <w:tab/>
      </w:r>
      <w:r>
        <w:tab/>
      </w:r>
      <w:r>
        <w:tab/>
      </w:r>
    </w:p>
    <w:p w14:paraId="0000012D" w14:textId="77777777" w:rsidR="004F0C01" w:rsidRDefault="00D771D9">
      <w:pPr>
        <w:ind w:left="5040"/>
      </w:pPr>
      <w:r>
        <w:t>_____________________________</w:t>
      </w:r>
    </w:p>
    <w:p w14:paraId="0000012E" w14:textId="77777777" w:rsidR="004F0C01" w:rsidRDefault="00D771D9">
      <w:pPr>
        <w:ind w:left="5040"/>
      </w:pPr>
      <w:r>
        <w:t>Name:</w:t>
      </w:r>
    </w:p>
    <w:p w14:paraId="0000012F" w14:textId="77777777" w:rsidR="004F0C01" w:rsidRDefault="004F0C01">
      <w:pPr>
        <w:ind w:left="5040"/>
      </w:pPr>
    </w:p>
    <w:p w14:paraId="00000130" w14:textId="77777777" w:rsidR="004F0C01" w:rsidRDefault="00D771D9">
      <w:pPr>
        <w:ind w:left="5040"/>
      </w:pPr>
      <w:r>
        <w:t>NRIC No.:</w:t>
      </w:r>
    </w:p>
    <w:p w14:paraId="00000131" w14:textId="77777777" w:rsidR="004F0C01" w:rsidRDefault="004F0C01">
      <w:pPr>
        <w:ind w:left="5040"/>
      </w:pPr>
    </w:p>
    <w:p w14:paraId="00000132" w14:textId="77777777" w:rsidR="004F0C01" w:rsidRDefault="00D771D9">
      <w:pPr>
        <w:ind w:left="5040"/>
      </w:pPr>
      <w:r>
        <w:t>Designation:</w:t>
      </w:r>
    </w:p>
    <w:p w14:paraId="00000133" w14:textId="77777777" w:rsidR="004F0C01" w:rsidRDefault="004F0C01">
      <w:pPr>
        <w:ind w:left="5040"/>
      </w:pPr>
    </w:p>
    <w:p w14:paraId="00000134" w14:textId="77777777" w:rsidR="004F0C01" w:rsidRDefault="00D771D9">
      <w:pPr>
        <w:ind w:left="5040"/>
      </w:pPr>
      <w:r>
        <w:t>Date:</w:t>
      </w:r>
    </w:p>
    <w:p w14:paraId="00000135" w14:textId="77777777" w:rsidR="004F0C01" w:rsidRDefault="004F0C01"/>
    <w:p w14:paraId="00000136" w14:textId="77777777" w:rsidR="004F0C01" w:rsidRDefault="004F0C01"/>
    <w:p w14:paraId="00000137" w14:textId="77777777" w:rsidR="004F0C01" w:rsidRDefault="004F0C01"/>
    <w:p w14:paraId="00000138" w14:textId="77777777" w:rsidR="004F0C01" w:rsidRDefault="004F0C01"/>
    <w:p w14:paraId="00000139" w14:textId="77777777" w:rsidR="004F0C01" w:rsidRDefault="004F0C01"/>
    <w:p w14:paraId="0000013A" w14:textId="77777777" w:rsidR="004F0C01" w:rsidRDefault="004F0C01"/>
    <w:p w14:paraId="0000013B" w14:textId="77777777" w:rsidR="004F0C01" w:rsidRDefault="00D771D9">
      <w:pPr>
        <w:ind w:firstLine="0"/>
      </w:pPr>
      <w:r>
        <w:t xml:space="preserve">SIGNED for and on behalf of </w:t>
      </w:r>
      <w:r>
        <w:tab/>
      </w:r>
      <w:r>
        <w:tab/>
        <w:t>)</w:t>
      </w:r>
    </w:p>
    <w:p w14:paraId="0000013C" w14:textId="77777777" w:rsidR="004F0C01" w:rsidRDefault="00D771D9">
      <w:r>
        <w:rPr>
          <w:b/>
        </w:rPr>
        <w:tab/>
        <w:t>Progressive Growth Partners Pty Ltd</w:t>
      </w:r>
      <w:r>
        <w:rPr>
          <w:b/>
        </w:rPr>
        <w:tab/>
      </w:r>
      <w:r>
        <w:t xml:space="preserve">) </w:t>
      </w:r>
    </w:p>
    <w:p w14:paraId="0000013D" w14:textId="77777777" w:rsidR="004F0C01" w:rsidRDefault="00D771D9">
      <w:r>
        <w:tab/>
      </w:r>
      <w:r>
        <w:rPr>
          <w:b/>
        </w:rPr>
        <w:t>(trading as Mutinex)</w:t>
      </w:r>
      <w:r>
        <w:rPr>
          <w:b/>
          <w:color w:val="000000"/>
        </w:rPr>
        <w:tab/>
      </w:r>
      <w:r>
        <w:rPr>
          <w:b/>
          <w:color w:val="000000"/>
        </w:rPr>
        <w:tab/>
      </w:r>
      <w:r>
        <w:rPr>
          <w:b/>
          <w:color w:val="000000"/>
        </w:rPr>
        <w:tab/>
      </w:r>
      <w:r>
        <w:rPr>
          <w:color w:val="000000"/>
        </w:rPr>
        <w:t>)</w:t>
      </w:r>
      <w:r>
        <w:rPr>
          <w:b/>
          <w:color w:val="000000"/>
        </w:rPr>
        <w:tab/>
      </w:r>
      <w:r>
        <w:rPr>
          <w:b/>
          <w:color w:val="000000"/>
        </w:rPr>
        <w:tab/>
      </w:r>
      <w:r>
        <w:rPr>
          <w:color w:val="000000"/>
        </w:rPr>
        <w:br/>
        <w:t xml:space="preserve">(Registration No.: </w:t>
      </w:r>
      <w:r>
        <w:t>627627365</w:t>
      </w:r>
      <w:r>
        <w:rPr>
          <w:color w:val="000000"/>
        </w:rPr>
        <w:t>)</w:t>
      </w:r>
      <w:r>
        <w:rPr>
          <w:color w:val="000000"/>
        </w:rPr>
        <w:tab/>
      </w:r>
      <w:r>
        <w:rPr>
          <w:b/>
        </w:rPr>
        <w:tab/>
      </w:r>
      <w:r>
        <w:t>)</w:t>
      </w:r>
      <w:r>
        <w:tab/>
      </w:r>
      <w:r>
        <w:tab/>
      </w:r>
      <w:r>
        <w:tab/>
      </w:r>
    </w:p>
    <w:p w14:paraId="0000013E" w14:textId="77777777" w:rsidR="004F0C01" w:rsidRDefault="004F0C01"/>
    <w:p w14:paraId="0000013F" w14:textId="77777777" w:rsidR="004F0C01" w:rsidRDefault="004F0C01"/>
    <w:p w14:paraId="00000140" w14:textId="77777777" w:rsidR="004F0C01" w:rsidRDefault="004F0C01"/>
    <w:p w14:paraId="00000141" w14:textId="77777777" w:rsidR="004F0C01" w:rsidRDefault="004F0C01"/>
    <w:p w14:paraId="00000142" w14:textId="77777777" w:rsidR="004F0C01" w:rsidRDefault="00D771D9">
      <w:pPr>
        <w:ind w:left="5040"/>
      </w:pPr>
      <w:r>
        <w:t>_____________________________</w:t>
      </w:r>
    </w:p>
    <w:p w14:paraId="00000143" w14:textId="77777777" w:rsidR="004F0C01" w:rsidRDefault="00D771D9">
      <w:pPr>
        <w:ind w:left="5040"/>
      </w:pPr>
      <w:r>
        <w:t>Name:</w:t>
      </w:r>
    </w:p>
    <w:p w14:paraId="00000144" w14:textId="77777777" w:rsidR="004F0C01" w:rsidRDefault="004F0C01">
      <w:pPr>
        <w:ind w:left="5040"/>
      </w:pPr>
    </w:p>
    <w:p w14:paraId="00000145" w14:textId="77777777" w:rsidR="004F0C01" w:rsidRDefault="00D771D9">
      <w:pPr>
        <w:ind w:left="5040"/>
      </w:pPr>
      <w:r>
        <w:t>NRIC No.:</w:t>
      </w:r>
    </w:p>
    <w:p w14:paraId="00000146" w14:textId="77777777" w:rsidR="004F0C01" w:rsidRDefault="004F0C01">
      <w:pPr>
        <w:ind w:left="5040"/>
      </w:pPr>
    </w:p>
    <w:p w14:paraId="00000147" w14:textId="77777777" w:rsidR="004F0C01" w:rsidRDefault="00D771D9">
      <w:pPr>
        <w:ind w:left="5040"/>
      </w:pPr>
      <w:r>
        <w:t>Designation:</w:t>
      </w:r>
    </w:p>
    <w:p w14:paraId="00000148" w14:textId="77777777" w:rsidR="004F0C01" w:rsidRDefault="004F0C01"/>
    <w:p w14:paraId="00000149" w14:textId="77777777" w:rsidR="004F0C01" w:rsidRDefault="00D771D9">
      <w:pPr>
        <w:ind w:left="720"/>
      </w:pPr>
      <w:r>
        <w:tab/>
      </w:r>
      <w:r>
        <w:tab/>
      </w:r>
      <w:r>
        <w:tab/>
      </w:r>
      <w:r>
        <w:tab/>
      </w:r>
      <w:r>
        <w:tab/>
      </w:r>
      <w:r>
        <w:tab/>
        <w:t>Date:</w:t>
      </w:r>
    </w:p>
    <w:p w14:paraId="0000014A" w14:textId="77777777" w:rsidR="004F0C01" w:rsidRDefault="004F0C01">
      <w:pPr>
        <w:ind w:left="720"/>
      </w:pPr>
    </w:p>
    <w:p w14:paraId="0000014B" w14:textId="77777777" w:rsidR="004F0C01" w:rsidRDefault="004F0C01">
      <w:pPr>
        <w:ind w:left="720"/>
      </w:pPr>
    </w:p>
    <w:p w14:paraId="0000014C" w14:textId="77777777" w:rsidR="004F0C01" w:rsidRDefault="004F0C01">
      <w:pPr>
        <w:jc w:val="both"/>
      </w:pPr>
      <w:bookmarkStart w:id="35" w:name="_heading=h.gjdgxs" w:colFirst="0" w:colLast="0"/>
      <w:bookmarkEnd w:id="35"/>
    </w:p>
    <w:p w14:paraId="0000014D" w14:textId="77777777" w:rsidR="004F0C01" w:rsidRDefault="00D771D9">
      <w:pPr>
        <w:ind w:firstLine="0"/>
      </w:pPr>
      <w:r>
        <w:br w:type="page"/>
      </w:r>
    </w:p>
    <w:p w14:paraId="0000014E" w14:textId="77777777" w:rsidR="004F0C01" w:rsidRDefault="00D771D9">
      <w:pPr>
        <w:jc w:val="center"/>
        <w:rPr>
          <w:b/>
        </w:rPr>
      </w:pPr>
      <w:r>
        <w:rPr>
          <w:b/>
        </w:rPr>
        <w:lastRenderedPageBreak/>
        <w:t>Schedule 1: Schedule of Fees</w:t>
      </w:r>
    </w:p>
    <w:p w14:paraId="0000014F" w14:textId="77777777" w:rsidR="004F0C01" w:rsidRDefault="004F0C01">
      <w:pPr>
        <w:jc w:val="center"/>
        <w:rPr>
          <w:b/>
        </w:rPr>
      </w:pPr>
    </w:p>
    <w:tbl>
      <w:tblPr>
        <w:tblStyle w:val="af"/>
        <w:tblW w:w="87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99"/>
        <w:gridCol w:w="5595"/>
      </w:tblGrid>
      <w:tr w:rsidR="004F0C01" w14:paraId="4B1AA427"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0" w14:textId="77777777" w:rsidR="004F0C01" w:rsidRDefault="00D771D9">
            <w:pPr>
              <w:widowControl w:val="0"/>
              <w:ind w:firstLine="0"/>
            </w:pPr>
            <w:r>
              <w:rPr>
                <w:b/>
              </w:rPr>
              <w:t>Fixed Licence Fee</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1" w14:textId="77777777" w:rsidR="004F0C01" w:rsidRDefault="00D771D9">
            <w:pPr>
              <w:widowControl w:val="0"/>
              <w:ind w:firstLine="0"/>
            </w:pPr>
            <w:r>
              <w:t>AUD $120,000 + gst (where gst is applicable)</w:t>
            </w:r>
          </w:p>
        </w:tc>
      </w:tr>
      <w:tr w:rsidR="004F0C01" w14:paraId="58184B67" w14:textId="77777777">
        <w:trPr>
          <w:trHeight w:val="199"/>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2" w14:textId="77777777" w:rsidR="004F0C01" w:rsidRDefault="00D771D9">
            <w:pPr>
              <w:widowControl w:val="0"/>
              <w:ind w:firstLine="0"/>
            </w:pPr>
            <w:r>
              <w:rPr>
                <w:b/>
              </w:rPr>
              <w:t>Licensing Period</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3" w14:textId="77777777" w:rsidR="004F0C01" w:rsidRDefault="00D771D9">
            <w:pPr>
              <w:widowControl w:val="0"/>
              <w:ind w:firstLine="0"/>
            </w:pPr>
            <w:r>
              <w:t>12 months</w:t>
            </w:r>
          </w:p>
        </w:tc>
      </w:tr>
      <w:tr w:rsidR="004F0C01" w14:paraId="37119A17"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4" w14:textId="77777777" w:rsidR="004F0C01" w:rsidRDefault="00D771D9">
            <w:pPr>
              <w:widowControl w:val="0"/>
              <w:ind w:firstLine="0"/>
            </w:pPr>
            <w:r>
              <w:rPr>
                <w:b/>
              </w:rPr>
              <w:t>Initial Term</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5" w14:textId="77777777" w:rsidR="004F0C01" w:rsidRDefault="00D771D9">
            <w:pPr>
              <w:widowControl w:val="0"/>
              <w:ind w:firstLine="0"/>
            </w:pPr>
            <w:r>
              <w:t>1 Licensing Period of 12 months (1 year).  Licensing Period commencing on the Commencement Date</w:t>
            </w:r>
          </w:p>
        </w:tc>
      </w:tr>
      <w:tr w:rsidR="004F0C01" w14:paraId="39513EDF"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6" w14:textId="77777777" w:rsidR="004F0C01" w:rsidRDefault="00D771D9">
            <w:pPr>
              <w:widowControl w:val="0"/>
              <w:ind w:firstLine="0"/>
            </w:pPr>
            <w:r>
              <w:rPr>
                <w:b/>
              </w:rPr>
              <w:t>New Licence Fee</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7" w14:textId="77777777" w:rsidR="004F0C01" w:rsidRDefault="00D771D9">
            <w:pPr>
              <w:widowControl w:val="0"/>
              <w:ind w:firstLine="0"/>
            </w:pPr>
            <w:r>
              <w:t xml:space="preserve">New Licence Fee to be determined in accordance with any proposed variation of the terms and conditions of this agreement, including any change in Fixed Licence Fees for the next Renewal Term (New Licence Fee). </w:t>
            </w:r>
          </w:p>
          <w:p w14:paraId="00000158" w14:textId="77777777" w:rsidR="004F0C01" w:rsidRDefault="004F0C01">
            <w:pPr>
              <w:widowControl w:val="0"/>
              <w:ind w:firstLine="0"/>
            </w:pPr>
          </w:p>
          <w:p w14:paraId="00000159" w14:textId="77777777" w:rsidR="004F0C01" w:rsidRDefault="00D771D9">
            <w:pPr>
              <w:widowControl w:val="0"/>
              <w:ind w:firstLine="0"/>
            </w:pPr>
            <w:r>
              <w:t>The renewal fee will be determined from our pricing schedule provided 04/01/2024 (AUD $160,200 under the current schedule) and not the discounted annual fee provided in Year 1 as per payment terms under Key Terms outlined in this Agreement.  Any variation to the Fixed Licence Fees in accordance will be increased by the Consumer Price Index (being the All Groups, 8 Capital Cities weighted average, Cat. No. 6401.0 Table 1, as published by the Australian Bureau of Statistics) or 5%, whichever is the least.</w:t>
            </w:r>
          </w:p>
        </w:tc>
      </w:tr>
      <w:tr w:rsidR="004F0C01" w14:paraId="7CE5B4AB" w14:textId="77777777">
        <w:trPr>
          <w:trHeight w:val="1363"/>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A" w14:textId="77777777" w:rsidR="004F0C01" w:rsidRDefault="00D771D9">
            <w:pPr>
              <w:widowControl w:val="0"/>
              <w:ind w:firstLine="0"/>
            </w:pPr>
            <w:r>
              <w:rPr>
                <w:b/>
              </w:rPr>
              <w:t xml:space="preserve">Payment Terms </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B" w14:textId="77777777" w:rsidR="004F0C01" w:rsidRDefault="00D771D9">
            <w:pPr>
              <w:widowControl w:val="0"/>
              <w:ind w:firstLine="0"/>
            </w:pPr>
            <w:r>
              <w:t>The Fixed Licence Fee and New Licence Fee must be paid for each Licensing Period in accordance with Payment Terms outlined below.</w:t>
            </w:r>
          </w:p>
          <w:p w14:paraId="0000015C" w14:textId="77777777" w:rsidR="004F0C01" w:rsidRDefault="00D771D9">
            <w:pPr>
              <w:widowControl w:val="0"/>
              <w:ind w:firstLine="0"/>
            </w:pPr>
            <w:r>
              <w:t>Year 1: AUD $120,000 (100%)</w:t>
            </w:r>
          </w:p>
          <w:p w14:paraId="0000015D" w14:textId="77777777" w:rsidR="004F0C01" w:rsidRDefault="00D771D9">
            <w:pPr>
              <w:ind w:firstLine="0"/>
              <w:jc w:val="both"/>
            </w:pPr>
            <w:r>
              <w:t xml:space="preserve">Licence Fee means the Fixed Licence Fee and the New Licence Fee (as applicable). </w:t>
            </w:r>
          </w:p>
          <w:p w14:paraId="0000015E" w14:textId="77777777" w:rsidR="004F0C01" w:rsidRDefault="00D771D9">
            <w:pPr>
              <w:widowControl w:val="0"/>
              <w:ind w:firstLine="0"/>
            </w:pPr>
            <w:r>
              <w:t>Payment is due 45 days from the date of invoice.</w:t>
            </w:r>
          </w:p>
        </w:tc>
      </w:tr>
      <w:tr w:rsidR="004F0C01" w14:paraId="13510527" w14:textId="77777777">
        <w:trPr>
          <w:trHeight w:val="663"/>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F" w14:textId="77777777" w:rsidR="004F0C01" w:rsidRDefault="00D771D9">
            <w:pPr>
              <w:widowControl w:val="0"/>
              <w:ind w:firstLine="0"/>
            </w:pPr>
            <w:r>
              <w:rPr>
                <w:b/>
              </w:rPr>
              <w:t>Payment Method</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0" w14:textId="77777777" w:rsidR="004F0C01" w:rsidRDefault="00D771D9">
            <w:pPr>
              <w:widowControl w:val="0"/>
              <w:ind w:firstLine="0"/>
            </w:pPr>
            <w:r>
              <w:t xml:space="preserve">Payment of the relevant Licence Fees are to be made by electronic funds transfer to the Company’s nominated bank account/direct debit from the Licensee’s nominated bank account. </w:t>
            </w:r>
          </w:p>
        </w:tc>
      </w:tr>
      <w:tr w:rsidR="004F0C01" w14:paraId="263F548E" w14:textId="77777777">
        <w:trPr>
          <w:trHeight w:val="663"/>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1" w14:textId="77777777" w:rsidR="004F0C01" w:rsidRDefault="00D771D9">
            <w:pPr>
              <w:widowControl w:val="0"/>
              <w:ind w:firstLine="0"/>
              <w:rPr>
                <w:b/>
              </w:rPr>
            </w:pPr>
            <w:r>
              <w:rPr>
                <w:b/>
              </w:rPr>
              <w:t xml:space="preserve">Finance Point of contact for invoicing </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2" w14:textId="77777777" w:rsidR="004F0C01" w:rsidRDefault="00D771D9">
            <w:pPr>
              <w:widowControl w:val="0"/>
              <w:ind w:firstLine="0"/>
            </w:pPr>
            <w:r>
              <w:t>To be confirmed by the Customer</w:t>
            </w:r>
          </w:p>
        </w:tc>
      </w:tr>
      <w:tr w:rsidR="004F0C01" w14:paraId="669B8594" w14:textId="77777777">
        <w:trPr>
          <w:trHeight w:val="663"/>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3" w14:textId="77777777" w:rsidR="004F0C01" w:rsidRDefault="00D771D9">
            <w:pPr>
              <w:widowControl w:val="0"/>
              <w:ind w:firstLine="0"/>
              <w:rPr>
                <w:b/>
              </w:rPr>
            </w:pPr>
            <w:r>
              <w:rPr>
                <w:b/>
              </w:rPr>
              <w:t>Invoicing requirements</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4" w14:textId="77777777" w:rsidR="004F0C01" w:rsidRDefault="00D771D9">
            <w:pPr>
              <w:widowControl w:val="0"/>
              <w:ind w:firstLine="0"/>
            </w:pPr>
            <w:r>
              <w:t>Customer to confirm if a PO is required and any other necessary information for billing</w:t>
            </w:r>
          </w:p>
        </w:tc>
      </w:tr>
    </w:tbl>
    <w:p w14:paraId="00000165" w14:textId="77777777" w:rsidR="004F0C01" w:rsidRDefault="004F0C01">
      <w:pPr>
        <w:ind w:firstLine="0"/>
      </w:pPr>
    </w:p>
    <w:p w14:paraId="00000166" w14:textId="77777777" w:rsidR="004F0C01" w:rsidRDefault="004F0C01">
      <w:pPr>
        <w:ind w:firstLine="0"/>
        <w:jc w:val="both"/>
      </w:pPr>
    </w:p>
    <w:p w14:paraId="00000167" w14:textId="77777777" w:rsidR="004F0C01" w:rsidRDefault="004F0C01">
      <w:pPr>
        <w:ind w:firstLine="0"/>
        <w:jc w:val="both"/>
      </w:pPr>
    </w:p>
    <w:p w14:paraId="00000168" w14:textId="77777777" w:rsidR="004F0C01" w:rsidRDefault="004F0C01">
      <w:pPr>
        <w:ind w:firstLine="0"/>
      </w:pPr>
    </w:p>
    <w:p w14:paraId="00000169" w14:textId="77777777" w:rsidR="004F0C01" w:rsidRDefault="004F0C01">
      <w:pPr>
        <w:ind w:firstLine="0"/>
        <w:jc w:val="both"/>
      </w:pPr>
    </w:p>
    <w:p w14:paraId="0000016A" w14:textId="77777777" w:rsidR="004F0C01" w:rsidRDefault="004F0C01">
      <w:pPr>
        <w:ind w:firstLine="0"/>
        <w:jc w:val="both"/>
      </w:pPr>
    </w:p>
    <w:p w14:paraId="0000016B" w14:textId="77777777" w:rsidR="004F0C01" w:rsidRDefault="004F0C01">
      <w:pPr>
        <w:rPr>
          <w:b/>
        </w:rPr>
      </w:pPr>
    </w:p>
    <w:p w14:paraId="0000016C" w14:textId="77777777" w:rsidR="004F0C01" w:rsidRDefault="00D771D9">
      <w:pPr>
        <w:ind w:firstLine="0"/>
        <w:rPr>
          <w:b/>
        </w:rPr>
      </w:pPr>
      <w:r>
        <w:br w:type="page"/>
      </w:r>
    </w:p>
    <w:p w14:paraId="0000016D" w14:textId="77777777" w:rsidR="004F0C01" w:rsidRDefault="00D771D9">
      <w:pPr>
        <w:jc w:val="center"/>
        <w:rPr>
          <w:b/>
        </w:rPr>
      </w:pPr>
      <w:r>
        <w:rPr>
          <w:b/>
        </w:rPr>
        <w:lastRenderedPageBreak/>
        <w:t>Schedule 2: Scope of Work</w:t>
      </w:r>
    </w:p>
    <w:p w14:paraId="0000016E" w14:textId="77777777" w:rsidR="004F0C01" w:rsidRDefault="004F0C01">
      <w:pPr>
        <w:jc w:val="center"/>
        <w:rPr>
          <w:b/>
        </w:rPr>
      </w:pPr>
    </w:p>
    <w:tbl>
      <w:tblPr>
        <w:tblStyle w:val="af0"/>
        <w:tblW w:w="87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99"/>
        <w:gridCol w:w="5595"/>
      </w:tblGrid>
      <w:tr w:rsidR="004F0C01" w14:paraId="77606F3B" w14:textId="77777777">
        <w:trPr>
          <w:trHeight w:val="99"/>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F" w14:textId="77777777" w:rsidR="004F0C01" w:rsidRDefault="00D771D9">
            <w:pPr>
              <w:widowControl w:val="0"/>
              <w:ind w:firstLine="0"/>
              <w:rPr>
                <w:b/>
              </w:rPr>
            </w:pPr>
            <w:r>
              <w:rPr>
                <w:b/>
              </w:rPr>
              <w:t>Key Contact</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0" w14:textId="77777777" w:rsidR="004F0C01" w:rsidRDefault="00D771D9">
            <w:pPr>
              <w:widowControl w:val="0"/>
              <w:ind w:firstLine="0"/>
            </w:pPr>
            <w:r>
              <w:t xml:space="preserve">Adrian Romeo (adrian.romeo@mutinex.co), or some other person as notified by the Supplier to the Customer from time to time. </w:t>
            </w:r>
          </w:p>
        </w:tc>
      </w:tr>
      <w:tr w:rsidR="004F0C01" w14:paraId="49981CEC"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1" w14:textId="77777777" w:rsidR="004F0C01" w:rsidRDefault="00D771D9">
            <w:pPr>
              <w:widowControl w:val="0"/>
              <w:ind w:firstLine="0"/>
            </w:pPr>
            <w:r>
              <w:rPr>
                <w:b/>
              </w:rPr>
              <w:t>Point of Contact</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2" w14:textId="77777777" w:rsidR="004F0C01" w:rsidRDefault="00D771D9">
            <w:pPr>
              <w:widowControl w:val="0"/>
              <w:ind w:firstLine="0"/>
            </w:pPr>
            <w:r>
              <w:t>Andrew Yeoh Wui Jin (andrew.yeoh@time.com.my), or some other person as notified by the Customer to the Supplier from time to time.</w:t>
            </w:r>
          </w:p>
        </w:tc>
      </w:tr>
      <w:tr w:rsidR="004F0C01" w14:paraId="1FA27DFD"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3" w14:textId="77777777" w:rsidR="004F0C01" w:rsidRDefault="00D771D9">
            <w:pPr>
              <w:widowControl w:val="0"/>
              <w:ind w:firstLine="0"/>
            </w:pPr>
            <w:r>
              <w:rPr>
                <w:b/>
              </w:rPr>
              <w:t>Commencement Date</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4" w14:textId="77777777" w:rsidR="004F0C01" w:rsidRDefault="00DE32BE">
            <w:pPr>
              <w:widowControl w:val="0"/>
              <w:ind w:firstLine="0"/>
            </w:pPr>
            <w:sdt>
              <w:sdtPr>
                <w:tag w:val="goog_rdk_12"/>
                <w:id w:val="-684441569"/>
              </w:sdtPr>
              <w:sdtContent>
                <w:commentRangeStart w:id="36"/>
              </w:sdtContent>
            </w:sdt>
            <w:r w:rsidR="00D771D9">
              <w:t>This licence will commence on the 3rd June, 2024 or earlier as agreed between the Customer and the Supplier.</w:t>
            </w:r>
            <w:commentRangeEnd w:id="36"/>
            <w:r w:rsidR="00D771D9">
              <w:commentReference w:id="36"/>
            </w:r>
          </w:p>
        </w:tc>
      </w:tr>
      <w:tr w:rsidR="004F0C01" w14:paraId="37C821CF"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5" w14:textId="77777777" w:rsidR="004F0C01" w:rsidRDefault="00D771D9">
            <w:pPr>
              <w:widowControl w:val="0"/>
              <w:ind w:firstLine="0"/>
              <w:rPr>
                <w:b/>
              </w:rPr>
            </w:pPr>
            <w:r>
              <w:rPr>
                <w:b/>
              </w:rPr>
              <w:t>Summary</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6" w14:textId="77777777" w:rsidR="004F0C01" w:rsidRDefault="00D771D9">
            <w:pPr>
              <w:spacing w:line="276" w:lineRule="auto"/>
              <w:ind w:firstLine="0"/>
            </w:pPr>
            <w:r>
              <w:t>Provision of a 12-month licence access to GrowthOS, a turnkey SaaS solution that enables users to analyse and optimise marketing ROI through prescriptive analytics generated from the statistical modelling of growth dynamics between marketing, business and environmental data.</w:t>
            </w:r>
          </w:p>
          <w:p w14:paraId="00000177" w14:textId="77777777" w:rsidR="004F0C01" w:rsidRDefault="00D771D9">
            <w:pPr>
              <w:spacing w:line="276" w:lineRule="auto"/>
              <w:ind w:firstLine="0"/>
            </w:pPr>
            <w:r>
              <w:t>The platform is used to understand the impact brand, media and price is having on overall business performance. The platform provides econometric modelling (MMM).</w:t>
            </w:r>
          </w:p>
          <w:p w14:paraId="00000178" w14:textId="77777777" w:rsidR="004F0C01" w:rsidRDefault="00D771D9">
            <w:pPr>
              <w:spacing w:line="276" w:lineRule="auto"/>
              <w:ind w:firstLine="0"/>
            </w:pPr>
            <w:r>
              <w:t>Market Mix Modelling (MMM) is a method of marketing and media measurement that is used to determine the effectiveness of marketing investments, and the incrementality marketing delivers. By reducing ineffective spend and intensifying high return marketing strategy and tactics, the marketing mix is optimised leading to higher returns on the overall marketing investment.</w:t>
            </w:r>
          </w:p>
        </w:tc>
      </w:tr>
      <w:tr w:rsidR="004F0C01" w14:paraId="13C5E64E"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9" w14:textId="77777777" w:rsidR="004F0C01" w:rsidRDefault="00D771D9">
            <w:pPr>
              <w:widowControl w:val="0"/>
              <w:ind w:firstLine="0"/>
              <w:rPr>
                <w:b/>
              </w:rPr>
            </w:pPr>
            <w:r>
              <w:rPr>
                <w:b/>
              </w:rPr>
              <w:t>Deliverables</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A" w14:textId="77777777" w:rsidR="004F0C01" w:rsidRDefault="00D771D9">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line="276" w:lineRule="auto"/>
            </w:pPr>
            <w:r>
              <w:t>1x 12-month licence to Mutinex from the commencement date</w:t>
            </w:r>
          </w:p>
          <w:p w14:paraId="0000017B"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Access and licence to GrowthOS and SaaS Services  for up to 20 users from the expected Delivery Date</w:t>
            </w:r>
          </w:p>
          <w:p w14:paraId="0000017C"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Access and licence to DataOS for up to 20 users from the expected Delivery Date</w:t>
            </w:r>
          </w:p>
          <w:p w14:paraId="0000017D"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1x document to outline Paid Media data requirements</w:t>
            </w:r>
          </w:p>
          <w:p w14:paraId="0000017E"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1x document to outline Non-Paid Media data requirements</w:t>
            </w:r>
          </w:p>
          <w:p w14:paraId="0000017F" w14:textId="77777777" w:rsidR="004F0C01" w:rsidRDefault="00D771D9">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Model governance reporting (available on request)</w:t>
            </w:r>
          </w:p>
          <w:p w14:paraId="00000180" w14:textId="77777777" w:rsidR="004F0C01" w:rsidRDefault="00D771D9">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pPr>
            <w:r>
              <w:t>GrowthOS Expert Support</w:t>
            </w:r>
          </w:p>
          <w:p w14:paraId="00000181" w14:textId="77777777" w:rsidR="004F0C01" w:rsidRDefault="00D771D9">
            <w:pPr>
              <w:widowControl w:val="0"/>
              <w:numPr>
                <w:ilvl w:val="1"/>
                <w:numId w:val="3"/>
              </w:numPr>
              <w:pBdr>
                <w:top w:val="none" w:sz="0" w:space="0" w:color="000000"/>
                <w:left w:val="none" w:sz="0" w:space="0" w:color="000000"/>
                <w:bottom w:val="none" w:sz="0" w:space="0" w:color="000000"/>
                <w:right w:val="none" w:sz="0" w:space="0" w:color="000000"/>
                <w:between w:val="none" w:sz="0" w:space="0" w:color="000000"/>
              </w:pBdr>
            </w:pPr>
            <w:r>
              <w:t>Monthly access to your Marketing Science Partner to discuss planning, optimisation and reporting needs.</w:t>
            </w:r>
          </w:p>
          <w:p w14:paraId="00000182" w14:textId="77777777" w:rsidR="004F0C01" w:rsidRDefault="00D771D9">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pPr>
            <w:r>
              <w:t>Bi-annual Business Review</w:t>
            </w:r>
          </w:p>
          <w:p w14:paraId="00000183" w14:textId="77777777" w:rsidR="004F0C01" w:rsidRDefault="00D771D9">
            <w:pPr>
              <w:widowControl w:val="0"/>
              <w:numPr>
                <w:ilvl w:val="1"/>
                <w:numId w:val="3"/>
              </w:numPr>
              <w:pBdr>
                <w:top w:val="none" w:sz="0" w:space="0" w:color="000000"/>
                <w:left w:val="none" w:sz="0" w:space="0" w:color="000000"/>
                <w:bottom w:val="none" w:sz="0" w:space="0" w:color="000000"/>
                <w:right w:val="none" w:sz="0" w:space="0" w:color="000000"/>
                <w:between w:val="none" w:sz="0" w:space="0" w:color="000000"/>
              </w:pBdr>
            </w:pPr>
            <w:r>
              <w:t>A review within quarter on performance tracking and optimisation opportunities, or a quarterly review on marketing performance, test results and future recommendations.</w:t>
            </w:r>
          </w:p>
          <w:p w14:paraId="00000184" w14:textId="77777777" w:rsidR="004F0C01" w:rsidRDefault="00D771D9">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pPr>
            <w:r>
              <w:t>1x Annual Planning Session</w:t>
            </w:r>
          </w:p>
          <w:p w14:paraId="00000185" w14:textId="77777777" w:rsidR="004F0C01" w:rsidRDefault="00D771D9">
            <w:pPr>
              <w:widowControl w:val="0"/>
              <w:numPr>
                <w:ilvl w:val="1"/>
                <w:numId w:val="3"/>
              </w:numPr>
              <w:pBdr>
                <w:top w:val="none" w:sz="0" w:space="0" w:color="000000"/>
                <w:left w:val="none" w:sz="0" w:space="0" w:color="000000"/>
                <w:bottom w:val="none" w:sz="0" w:space="0" w:color="000000"/>
                <w:right w:val="none" w:sz="0" w:space="0" w:color="000000"/>
                <w:between w:val="none" w:sz="0" w:space="0" w:color="000000"/>
              </w:pBdr>
            </w:pPr>
            <w:r>
              <w:t>A yearly session aligned to your budgeting/planning phase to provide the support and guidance you need.</w:t>
            </w:r>
          </w:p>
          <w:p w14:paraId="00000186" w14:textId="77777777" w:rsidR="004F0C01" w:rsidRDefault="00D771D9">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1x Case study and/or whitepaper</w:t>
            </w:r>
          </w:p>
          <w:p w14:paraId="00000187"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120" w:line="276" w:lineRule="auto"/>
            </w:pPr>
            <w:r>
              <w:t xml:space="preserve">If mutually agreed, collaborative thought leadership as a public facing case study or whitepaper. </w:t>
            </w:r>
          </w:p>
        </w:tc>
      </w:tr>
      <w:tr w:rsidR="004F0C01" w14:paraId="2A210B97"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8" w14:textId="77777777" w:rsidR="004F0C01" w:rsidRDefault="00D771D9">
            <w:pPr>
              <w:widowControl w:val="0"/>
              <w:ind w:firstLine="0"/>
              <w:rPr>
                <w:b/>
              </w:rPr>
            </w:pPr>
            <w:r>
              <w:rPr>
                <w:b/>
              </w:rPr>
              <w:t>Specifications and Functional &amp; Technical Requirements</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9" w14:textId="77777777" w:rsidR="004F0C01" w:rsidRDefault="00D771D9">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before="120"/>
            </w:pPr>
            <w:r>
              <w:t>Client meeting scheduling and facilitation to clarify objectives, scope and KPIs and stakeholder management.</w:t>
            </w:r>
          </w:p>
          <w:p w14:paraId="0000018A" w14:textId="77777777" w:rsidR="004F0C01" w:rsidRDefault="00D771D9">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pPr>
            <w:r>
              <w:t>Creation of data manifest needed for MMM model creation.</w:t>
            </w:r>
          </w:p>
          <w:p w14:paraId="0000018B" w14:textId="77777777" w:rsidR="004F0C01" w:rsidRDefault="00D771D9">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pPr>
            <w:r>
              <w:t>Provision of data by TIME dotCOM fit for purpose (data quality, data currency, validity, granularity as directed by Mutinex) and ongoing supply of this data subject to Paid Media and Non-Paid Media data requirements directed/provided by Mutinex.</w:t>
            </w:r>
          </w:p>
          <w:p w14:paraId="0000018C" w14:textId="77777777" w:rsidR="004F0C01" w:rsidRDefault="00D771D9">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pPr>
            <w:r>
              <w:t>Model configuration (not including IP or any source code); alignment on the model design/hierarchy and the assumption on media with TIME dotCom (and agency where relevant) prior to model creation; Modelling on a single KPI metric as determined through business decision alignment, paid media, pricing, promotion/offer effectiveness and where relevant. modelling on non-paid media and external events.</w:t>
            </w:r>
          </w:p>
          <w:p w14:paraId="0000018D" w14:textId="77777777" w:rsidR="004F0C01" w:rsidRDefault="00D771D9">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pPr>
            <w:r>
              <w:t xml:space="preserve">Result validation as per Annexure 2 - Acceptance Test Procedure and Criteria </w:t>
            </w:r>
          </w:p>
          <w:p w14:paraId="0000018E" w14:textId="77777777" w:rsidR="004F0C01" w:rsidRDefault="00D771D9">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spacing w:after="120"/>
            </w:pPr>
            <w:r>
              <w:t>Access to the mutinex.co domain for access to GrowthOS and DataOS</w:t>
            </w:r>
          </w:p>
        </w:tc>
      </w:tr>
      <w:tr w:rsidR="004F0C01" w14:paraId="50C65DBF" w14:textId="77777777">
        <w:trPr>
          <w:trHeight w:val="245"/>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F" w14:textId="77777777" w:rsidR="004F0C01" w:rsidRDefault="00D771D9">
            <w:pPr>
              <w:widowControl w:val="0"/>
              <w:ind w:firstLine="0"/>
            </w:pPr>
            <w:r>
              <w:rPr>
                <w:b/>
              </w:rPr>
              <w:lastRenderedPageBreak/>
              <w:t xml:space="preserve">SaaS Services </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90" w14:textId="77777777" w:rsidR="004F0C01" w:rsidRDefault="00D771D9">
            <w:pPr>
              <w:spacing w:line="276" w:lineRule="auto"/>
              <w:ind w:firstLine="0"/>
              <w:rPr>
                <w:b/>
              </w:rPr>
            </w:pPr>
            <w:r>
              <w:rPr>
                <w:b/>
              </w:rPr>
              <w:t>GrowthOS - 1x 12 month licence period from the commencement date, including;</w:t>
            </w:r>
          </w:p>
          <w:p w14:paraId="00000191" w14:textId="77777777" w:rsidR="004F0C01" w:rsidRDefault="00D771D9">
            <w:pPr>
              <w:ind w:firstLine="0"/>
              <w:jc w:val="both"/>
            </w:pPr>
            <w:r>
              <w:t xml:space="preserve">Licence Type (Standard, Single Model) </w:t>
            </w:r>
          </w:p>
          <w:p w14:paraId="00000192" w14:textId="77777777" w:rsidR="004F0C01" w:rsidRDefault="00D771D9">
            <w:pPr>
              <w:ind w:firstLine="0"/>
              <w:jc w:val="both"/>
            </w:pPr>
            <w:r>
              <w:t>Users: 20</w:t>
            </w:r>
          </w:p>
          <w:p w14:paraId="00000193" w14:textId="77777777" w:rsidR="004F0C01" w:rsidRDefault="00D771D9">
            <w:pPr>
              <w:ind w:firstLine="0"/>
              <w:jc w:val="both"/>
            </w:pPr>
            <w:r>
              <w:t>Brands: 1 (TIME dotCom)</w:t>
            </w:r>
          </w:p>
          <w:p w14:paraId="00000194" w14:textId="77777777" w:rsidR="004F0C01" w:rsidRDefault="00D771D9">
            <w:pPr>
              <w:ind w:firstLine="0"/>
              <w:jc w:val="both"/>
            </w:pPr>
            <w:r>
              <w:t>Regions: 1 (Malaysia)</w:t>
            </w:r>
          </w:p>
          <w:p w14:paraId="00000195" w14:textId="77777777" w:rsidR="004F0C01" w:rsidRDefault="00D771D9">
            <w:pPr>
              <w:ind w:firstLine="0"/>
              <w:jc w:val="both"/>
            </w:pPr>
            <w:r>
              <w:t>Product Line/s: 1 (Consumer Broadband)</w:t>
            </w:r>
          </w:p>
          <w:p w14:paraId="00000196" w14:textId="77777777" w:rsidR="004F0C01" w:rsidRDefault="00D771D9">
            <w:pPr>
              <w:ind w:firstLine="0"/>
              <w:jc w:val="both"/>
            </w:pPr>
            <w:r>
              <w:t>Model Refresh: Up to 12 (Monthly)</w:t>
            </w:r>
          </w:p>
          <w:p w14:paraId="00000197" w14:textId="77777777" w:rsidR="004F0C01" w:rsidRDefault="00D771D9">
            <w:pPr>
              <w:ind w:firstLine="0"/>
              <w:jc w:val="both"/>
            </w:pPr>
            <w:r>
              <w:t>Macroenvironmental data: Included</w:t>
            </w:r>
          </w:p>
          <w:p w14:paraId="00000198" w14:textId="77777777" w:rsidR="004F0C01" w:rsidRDefault="00D771D9">
            <w:pPr>
              <w:ind w:firstLine="0"/>
              <w:jc w:val="both"/>
            </w:pPr>
            <w:r>
              <w:t>Data Tools: DataOS</w:t>
            </w:r>
          </w:p>
          <w:p w14:paraId="00000199" w14:textId="77777777" w:rsidR="004F0C01" w:rsidRDefault="004F0C01">
            <w:pPr>
              <w:ind w:firstLine="0"/>
              <w:jc w:val="both"/>
            </w:pPr>
          </w:p>
          <w:p w14:paraId="0000019A" w14:textId="77777777" w:rsidR="004F0C01" w:rsidRDefault="00D771D9">
            <w:pPr>
              <w:ind w:firstLine="0"/>
              <w:jc w:val="both"/>
              <w:rPr>
                <w:b/>
              </w:rPr>
            </w:pPr>
            <w:r>
              <w:rPr>
                <w:b/>
              </w:rPr>
              <w:t>1x Support Services</w:t>
            </w:r>
          </w:p>
          <w:p w14:paraId="0000019B" w14:textId="77777777" w:rsidR="004F0C01" w:rsidRDefault="00D771D9">
            <w:pPr>
              <w:ind w:firstLine="0"/>
              <w:jc w:val="both"/>
            </w:pPr>
            <w:r>
              <w:t>In-platform Analytics guidance</w:t>
            </w:r>
          </w:p>
          <w:p w14:paraId="0000019C" w14:textId="77777777" w:rsidR="004F0C01" w:rsidRDefault="00D771D9">
            <w:pPr>
              <w:ind w:firstLine="0"/>
              <w:jc w:val="both"/>
            </w:pPr>
            <w:r>
              <w:t>In-product Contextual help</w:t>
            </w:r>
          </w:p>
          <w:p w14:paraId="0000019D" w14:textId="77777777" w:rsidR="004F0C01" w:rsidRDefault="00D771D9">
            <w:pPr>
              <w:ind w:firstLine="0"/>
              <w:jc w:val="both"/>
            </w:pPr>
            <w:r>
              <w:t>Data documentation</w:t>
            </w:r>
          </w:p>
          <w:p w14:paraId="0000019E" w14:textId="77777777" w:rsidR="004F0C01" w:rsidRDefault="004F0C01">
            <w:pPr>
              <w:ind w:firstLine="0"/>
              <w:jc w:val="both"/>
            </w:pPr>
          </w:p>
          <w:p w14:paraId="0000019F" w14:textId="77777777" w:rsidR="004F0C01" w:rsidRDefault="00D771D9">
            <w:pPr>
              <w:ind w:firstLine="0"/>
              <w:jc w:val="both"/>
              <w:rPr>
                <w:b/>
              </w:rPr>
            </w:pPr>
            <w:r>
              <w:rPr>
                <w:b/>
              </w:rPr>
              <w:t>1x Learning Centre Access</w:t>
            </w:r>
          </w:p>
          <w:p w14:paraId="000001A0" w14:textId="77777777" w:rsidR="004F0C01" w:rsidRDefault="00D771D9">
            <w:pPr>
              <w:ind w:firstLine="0"/>
              <w:jc w:val="both"/>
            </w:pPr>
            <w:r>
              <w:t>On demand articles</w:t>
            </w:r>
          </w:p>
          <w:p w14:paraId="000001A1" w14:textId="77777777" w:rsidR="004F0C01" w:rsidRDefault="00D771D9">
            <w:pPr>
              <w:ind w:firstLine="0"/>
              <w:jc w:val="both"/>
            </w:pPr>
            <w:r>
              <w:t>On demand videos</w:t>
            </w:r>
          </w:p>
          <w:p w14:paraId="000001A2" w14:textId="77777777" w:rsidR="004F0C01" w:rsidRDefault="00D771D9">
            <w:pPr>
              <w:ind w:firstLine="0"/>
              <w:jc w:val="both"/>
            </w:pPr>
            <w:r>
              <w:t>On demand use case guides</w:t>
            </w:r>
          </w:p>
          <w:p w14:paraId="000001A3" w14:textId="77777777" w:rsidR="004F0C01" w:rsidRDefault="00D771D9">
            <w:pPr>
              <w:ind w:firstLine="0"/>
              <w:jc w:val="both"/>
            </w:pPr>
            <w:r>
              <w:t>On demand resources</w:t>
            </w:r>
          </w:p>
          <w:p w14:paraId="000001A4" w14:textId="77777777" w:rsidR="004F0C01" w:rsidRDefault="004F0C01">
            <w:pPr>
              <w:ind w:firstLine="0"/>
              <w:jc w:val="both"/>
            </w:pPr>
          </w:p>
          <w:p w14:paraId="000001A5" w14:textId="77777777" w:rsidR="004F0C01" w:rsidRDefault="00D771D9">
            <w:pPr>
              <w:ind w:firstLine="0"/>
              <w:jc w:val="both"/>
              <w:rPr>
                <w:b/>
              </w:rPr>
            </w:pPr>
            <w:r>
              <w:rPr>
                <w:b/>
              </w:rPr>
              <w:t>1x MROI &amp; GrowthOS Training</w:t>
            </w:r>
          </w:p>
          <w:p w14:paraId="000001A6" w14:textId="77777777" w:rsidR="004F0C01" w:rsidRDefault="00D771D9">
            <w:pPr>
              <w:ind w:firstLine="0"/>
              <w:jc w:val="both"/>
            </w:pPr>
            <w:r>
              <w:t>Structured Training Program</w:t>
            </w:r>
          </w:p>
          <w:p w14:paraId="000001A7" w14:textId="77777777" w:rsidR="004F0C01" w:rsidRDefault="00D771D9">
            <w:pPr>
              <w:ind w:firstLine="0"/>
              <w:jc w:val="both"/>
            </w:pPr>
            <w:r>
              <w:t>Personalised Training Session/s</w:t>
            </w:r>
          </w:p>
          <w:p w14:paraId="000001A8" w14:textId="77777777" w:rsidR="004F0C01" w:rsidRDefault="00D771D9">
            <w:pPr>
              <w:ind w:firstLine="0"/>
              <w:jc w:val="both"/>
            </w:pPr>
            <w:r>
              <w:t>Insight identification training</w:t>
            </w:r>
          </w:p>
        </w:tc>
      </w:tr>
      <w:tr w:rsidR="004F0C01" w14:paraId="36EF22B1" w14:textId="77777777">
        <w:trPr>
          <w:trHeight w:val="360"/>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A9" w14:textId="77777777" w:rsidR="004F0C01" w:rsidRDefault="004F0C01">
            <w:pPr>
              <w:spacing w:line="276" w:lineRule="auto"/>
              <w:ind w:firstLine="0"/>
              <w:rPr>
                <w:rFonts w:ascii="Montserrat" w:eastAsia="Montserrat" w:hAnsi="Montserrat" w:cs="Montserrat"/>
                <w:b/>
                <w:sz w:val="16"/>
                <w:szCs w:val="16"/>
              </w:rPr>
            </w:pPr>
          </w:p>
          <w:p w14:paraId="000001AA" w14:textId="77777777" w:rsidR="004F0C01" w:rsidRDefault="00D771D9">
            <w:pPr>
              <w:widowControl w:val="0"/>
              <w:ind w:firstLine="0"/>
              <w:rPr>
                <w:b/>
              </w:rPr>
            </w:pPr>
            <w:r>
              <w:rPr>
                <w:b/>
              </w:rPr>
              <w:t>Expected Key Delivery Dates and Project Milestones</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AB" w14:textId="77777777" w:rsidR="004F0C01" w:rsidRDefault="00D771D9">
            <w:pPr>
              <w:widowControl w:val="0"/>
              <w:ind w:firstLine="0"/>
              <w:rPr>
                <w:b/>
              </w:rPr>
            </w:pPr>
            <w:r>
              <w:t xml:space="preserve">Please note: These timings reflect key milestones and expected dates assuming </w:t>
            </w:r>
            <w:sdt>
              <w:sdtPr>
                <w:tag w:val="goog_rdk_13"/>
                <w:id w:val="-905067153"/>
              </w:sdtPr>
              <w:sdtContent>
                <w:commentRangeStart w:id="37"/>
              </w:sdtContent>
            </w:sdt>
            <w:r>
              <w:t>commencement date</w:t>
            </w:r>
            <w:commentRangeEnd w:id="37"/>
            <w:r>
              <w:commentReference w:id="37"/>
            </w:r>
            <w:r>
              <w:t xml:space="preserve">, and TIME dotCom’s team’s availability and general data readiness. Mutinex cannot start Modelling until all data is supplied and has been checked and validated via DataOS. Any delays in </w:t>
            </w:r>
            <w:sdt>
              <w:sdtPr>
                <w:tag w:val="goog_rdk_14"/>
                <w:id w:val="141862123"/>
              </w:sdtPr>
              <w:sdtContent>
                <w:commentRangeStart w:id="38"/>
              </w:sdtContent>
            </w:sdt>
            <w:r>
              <w:rPr>
                <w:shd w:val="clear" w:color="auto" w:fill="FF9900"/>
              </w:rPr>
              <w:t>supply</w:t>
            </w:r>
            <w:commentRangeEnd w:id="38"/>
            <w:r>
              <w:commentReference w:id="38"/>
            </w:r>
            <w:r>
              <w:t xml:space="preserve"> and validation of data will delay delivery proceeding milestones.</w:t>
            </w:r>
          </w:p>
          <w:p w14:paraId="000001AC" w14:textId="77777777" w:rsidR="004F0C01" w:rsidRDefault="00D771D9">
            <w:pPr>
              <w:widowControl w:val="0"/>
              <w:ind w:firstLine="0"/>
              <w:rPr>
                <w:b/>
              </w:rPr>
            </w:pPr>
            <w:r>
              <w:rPr>
                <w:b/>
              </w:rPr>
              <w:t>Discovery &amp; Alignment sessions</w:t>
            </w:r>
          </w:p>
          <w:p w14:paraId="000001AD" w14:textId="77777777" w:rsidR="004F0C01" w:rsidRDefault="00D771D9">
            <w:pPr>
              <w:widowControl w:val="0"/>
              <w:numPr>
                <w:ilvl w:val="0"/>
                <w:numId w:val="14"/>
              </w:numPr>
              <w:pBdr>
                <w:top w:val="none" w:sz="0" w:space="0" w:color="000000"/>
                <w:left w:val="none" w:sz="0" w:space="0" w:color="000000"/>
                <w:bottom w:val="none" w:sz="0" w:space="0" w:color="000000"/>
                <w:right w:val="none" w:sz="0" w:space="0" w:color="000000"/>
                <w:between w:val="none" w:sz="0" w:space="0" w:color="000000"/>
              </w:pBdr>
              <w:spacing w:before="120"/>
            </w:pPr>
            <w:r>
              <w:t>Business decision alignment</w:t>
            </w:r>
          </w:p>
          <w:p w14:paraId="000001AE" w14:textId="77777777" w:rsidR="004F0C01" w:rsidRDefault="00D771D9">
            <w:pPr>
              <w:widowControl w:val="0"/>
              <w:numPr>
                <w:ilvl w:val="0"/>
                <w:numId w:val="14"/>
              </w:numPr>
              <w:pBdr>
                <w:top w:val="none" w:sz="0" w:space="0" w:color="000000"/>
                <w:left w:val="none" w:sz="0" w:space="0" w:color="000000"/>
                <w:bottom w:val="none" w:sz="0" w:space="0" w:color="000000"/>
                <w:right w:val="none" w:sz="0" w:space="0" w:color="000000"/>
                <w:between w:val="none" w:sz="0" w:space="0" w:color="000000"/>
              </w:pBdr>
            </w:pPr>
            <w:r>
              <w:t xml:space="preserve">Media alignment </w:t>
            </w:r>
          </w:p>
          <w:p w14:paraId="000001AF" w14:textId="77777777" w:rsidR="004F0C01" w:rsidRDefault="00D771D9">
            <w:pPr>
              <w:widowControl w:val="0"/>
              <w:numPr>
                <w:ilvl w:val="0"/>
                <w:numId w:val="14"/>
              </w:numPr>
              <w:pBdr>
                <w:top w:val="none" w:sz="0" w:space="0" w:color="000000"/>
                <w:left w:val="none" w:sz="0" w:space="0" w:color="000000"/>
                <w:bottom w:val="none" w:sz="0" w:space="0" w:color="000000"/>
                <w:right w:val="none" w:sz="0" w:space="0" w:color="000000"/>
                <w:between w:val="none" w:sz="0" w:space="0" w:color="000000"/>
              </w:pBdr>
              <w:spacing w:after="120"/>
            </w:pPr>
            <w:r>
              <w:t>All other factor alignment</w:t>
            </w:r>
          </w:p>
          <w:p w14:paraId="000001B0" w14:textId="77777777" w:rsidR="004F0C01" w:rsidRDefault="00D771D9">
            <w:pPr>
              <w:widowControl w:val="0"/>
              <w:ind w:left="720" w:firstLine="0"/>
            </w:pPr>
            <w:r>
              <w:t>Expected Timeline:  Week 1</w:t>
            </w:r>
          </w:p>
          <w:p w14:paraId="000001B1" w14:textId="77777777" w:rsidR="004F0C01" w:rsidRDefault="00D771D9">
            <w:pPr>
              <w:widowControl w:val="0"/>
              <w:numPr>
                <w:ilvl w:val="0"/>
                <w:numId w:val="25"/>
              </w:numPr>
              <w:pBdr>
                <w:top w:val="none" w:sz="0" w:space="0" w:color="000000"/>
                <w:left w:val="none" w:sz="0" w:space="0" w:color="000000"/>
                <w:bottom w:val="none" w:sz="0" w:space="0" w:color="000000"/>
                <w:right w:val="none" w:sz="0" w:space="0" w:color="000000"/>
                <w:between w:val="none" w:sz="0" w:space="0" w:color="000000"/>
              </w:pBdr>
              <w:spacing w:before="120"/>
            </w:pPr>
            <w:r>
              <w:t xml:space="preserve">27/5/24 - 31/5/24 </w:t>
            </w:r>
          </w:p>
          <w:p w14:paraId="000001B2" w14:textId="77777777" w:rsidR="004F0C01" w:rsidRDefault="00D771D9">
            <w:pPr>
              <w:widowControl w:val="0"/>
              <w:numPr>
                <w:ilvl w:val="0"/>
                <w:numId w:val="25"/>
              </w:numPr>
              <w:pBdr>
                <w:top w:val="none" w:sz="0" w:space="0" w:color="000000"/>
                <w:left w:val="none" w:sz="0" w:space="0" w:color="000000"/>
                <w:bottom w:val="none" w:sz="0" w:space="0" w:color="000000"/>
                <w:right w:val="none" w:sz="0" w:space="0" w:color="000000"/>
                <w:between w:val="none" w:sz="0" w:space="0" w:color="000000"/>
              </w:pBdr>
              <w:spacing w:after="120"/>
            </w:pPr>
            <w:r>
              <w:t>Dependency: Availability of key stakeholders for sessions</w:t>
            </w:r>
          </w:p>
          <w:p w14:paraId="000001B3" w14:textId="77777777" w:rsidR="004F0C01" w:rsidRDefault="00D771D9">
            <w:pPr>
              <w:widowControl w:val="0"/>
              <w:ind w:firstLine="0"/>
              <w:rPr>
                <w:b/>
              </w:rPr>
            </w:pPr>
            <w:r>
              <w:rPr>
                <w:b/>
              </w:rPr>
              <w:t xml:space="preserve">DataOS access and configuration </w:t>
            </w:r>
          </w:p>
          <w:p w14:paraId="000001B4" w14:textId="77777777" w:rsidR="004F0C01" w:rsidRDefault="00D771D9">
            <w:pPr>
              <w:widowControl w:val="0"/>
              <w:ind w:left="720" w:firstLine="0"/>
            </w:pPr>
            <w:r>
              <w:t xml:space="preserve">Expected Timeline:  Weeks 1-3; </w:t>
            </w:r>
          </w:p>
          <w:p w14:paraId="000001B5" w14:textId="77777777" w:rsidR="004F0C01" w:rsidRDefault="00D771D9">
            <w:pPr>
              <w:widowControl w:val="0"/>
              <w:numPr>
                <w:ilvl w:val="0"/>
                <w:numId w:val="16"/>
              </w:numPr>
              <w:pBdr>
                <w:top w:val="none" w:sz="0" w:space="0" w:color="000000"/>
                <w:left w:val="none" w:sz="0" w:space="0" w:color="000000"/>
                <w:bottom w:val="none" w:sz="0" w:space="0" w:color="000000"/>
                <w:right w:val="none" w:sz="0" w:space="0" w:color="000000"/>
                <w:between w:val="none" w:sz="0" w:space="0" w:color="000000"/>
              </w:pBdr>
              <w:spacing w:before="120"/>
            </w:pPr>
            <w:r>
              <w:t xml:space="preserve">27/5/24 - 14/6/24 </w:t>
            </w:r>
          </w:p>
          <w:p w14:paraId="000001B6" w14:textId="77777777" w:rsidR="004F0C01" w:rsidRDefault="00D771D9">
            <w:pPr>
              <w:widowControl w:val="0"/>
              <w:numPr>
                <w:ilvl w:val="0"/>
                <w:numId w:val="16"/>
              </w:numPr>
              <w:pBdr>
                <w:top w:val="none" w:sz="0" w:space="0" w:color="000000"/>
                <w:left w:val="none" w:sz="0" w:space="0" w:color="000000"/>
                <w:bottom w:val="none" w:sz="0" w:space="0" w:color="000000"/>
                <w:right w:val="none" w:sz="0" w:space="0" w:color="000000"/>
                <w:between w:val="none" w:sz="0" w:space="0" w:color="000000"/>
              </w:pBdr>
              <w:spacing w:after="120"/>
            </w:pPr>
            <w:r>
              <w:t>Dependency: Confirmation of key stakeholders for access and Mutinex setup</w:t>
            </w:r>
          </w:p>
          <w:p w14:paraId="000001B7" w14:textId="77777777" w:rsidR="004F0C01" w:rsidRDefault="00D771D9">
            <w:pPr>
              <w:widowControl w:val="0"/>
              <w:ind w:firstLine="0"/>
              <w:rPr>
                <w:b/>
              </w:rPr>
            </w:pPr>
            <w:r>
              <w:rPr>
                <w:b/>
              </w:rPr>
              <w:t>Data Supply (4-8 weeks)</w:t>
            </w:r>
          </w:p>
          <w:p w14:paraId="000001B8" w14:textId="77777777" w:rsidR="004F0C01" w:rsidRDefault="00D771D9">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spacing w:before="120"/>
            </w:pPr>
            <w:r>
              <w:t>Connection of APIs</w:t>
            </w:r>
          </w:p>
          <w:p w14:paraId="000001B9" w14:textId="77777777" w:rsidR="004F0C01" w:rsidRDefault="00D771D9">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pPr>
            <w:r>
              <w:t>Manual upload of data</w:t>
            </w:r>
          </w:p>
          <w:p w14:paraId="000001BA" w14:textId="77777777" w:rsidR="004F0C01" w:rsidRDefault="00D771D9">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spacing w:after="120"/>
            </w:pPr>
            <w:r>
              <w:t>Any data mapping and labelling as needed</w:t>
            </w:r>
          </w:p>
          <w:p w14:paraId="000001BB" w14:textId="77777777" w:rsidR="004F0C01" w:rsidRDefault="00D771D9">
            <w:pPr>
              <w:widowControl w:val="0"/>
              <w:ind w:left="720" w:firstLine="0"/>
            </w:pPr>
            <w:r>
              <w:t xml:space="preserve">Expected Timeline: Weeks 4-11; </w:t>
            </w:r>
          </w:p>
          <w:p w14:paraId="000001BC" w14:textId="77777777" w:rsidR="004F0C01" w:rsidRDefault="00D771D9">
            <w:pPr>
              <w:widowControl w:val="0"/>
              <w:numPr>
                <w:ilvl w:val="0"/>
                <w:numId w:val="22"/>
              </w:numPr>
              <w:pBdr>
                <w:top w:val="none" w:sz="0" w:space="0" w:color="000000"/>
                <w:left w:val="none" w:sz="0" w:space="0" w:color="000000"/>
                <w:bottom w:val="none" w:sz="0" w:space="0" w:color="000000"/>
                <w:right w:val="none" w:sz="0" w:space="0" w:color="000000"/>
                <w:between w:val="none" w:sz="0" w:space="0" w:color="000000"/>
              </w:pBdr>
              <w:spacing w:before="120"/>
            </w:pPr>
            <w:r>
              <w:t>17/6/24 - 9/8/24</w:t>
            </w:r>
          </w:p>
          <w:p w14:paraId="000001BD" w14:textId="77777777" w:rsidR="004F0C01" w:rsidRDefault="00D771D9">
            <w:pPr>
              <w:widowControl w:val="0"/>
              <w:numPr>
                <w:ilvl w:val="0"/>
                <w:numId w:val="22"/>
              </w:numPr>
              <w:pBdr>
                <w:top w:val="none" w:sz="0" w:space="0" w:color="000000"/>
                <w:left w:val="none" w:sz="0" w:space="0" w:color="000000"/>
                <w:bottom w:val="none" w:sz="0" w:space="0" w:color="000000"/>
                <w:right w:val="none" w:sz="0" w:space="0" w:color="000000"/>
                <w:between w:val="none" w:sz="0" w:space="0" w:color="000000"/>
              </w:pBdr>
              <w:spacing w:after="120"/>
            </w:pPr>
            <w:r>
              <w:t>Dependency:  Availability of key technical data people (TIME dotCom and agency).  Minimum 2 years of data, ideally 3 years.  All data validations within DataOS passed.</w:t>
            </w:r>
          </w:p>
          <w:p w14:paraId="000001BE" w14:textId="77777777" w:rsidR="004F0C01" w:rsidRDefault="00D771D9">
            <w:pPr>
              <w:widowControl w:val="0"/>
              <w:ind w:firstLine="0"/>
              <w:rPr>
                <w:b/>
              </w:rPr>
            </w:pPr>
            <w:r>
              <w:rPr>
                <w:b/>
              </w:rPr>
              <w:t xml:space="preserve">Modeling &amp; GrowthOS configuration (4-5 weeks) </w:t>
            </w:r>
          </w:p>
          <w:p w14:paraId="000001BF" w14:textId="77777777" w:rsidR="004F0C01" w:rsidRDefault="00D771D9">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spacing w:before="120"/>
            </w:pPr>
            <w:r>
              <w:t xml:space="preserve">Mutinex completes all modelling </w:t>
            </w:r>
          </w:p>
          <w:p w14:paraId="000001C0" w14:textId="77777777" w:rsidR="004F0C01" w:rsidRDefault="00D771D9">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pPr>
            <w:r>
              <w:t xml:space="preserve">Mutinex completes all model validations and governance </w:t>
            </w:r>
          </w:p>
          <w:p w14:paraId="000001C1" w14:textId="77777777" w:rsidR="004F0C01" w:rsidRDefault="00D771D9">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spacing w:after="120"/>
            </w:pPr>
            <w:r>
              <w:t>Mutinex completes GrowthOS configuration</w:t>
            </w:r>
          </w:p>
          <w:p w14:paraId="000001C2" w14:textId="77777777" w:rsidR="004F0C01" w:rsidRDefault="00D771D9">
            <w:pPr>
              <w:widowControl w:val="0"/>
              <w:ind w:left="720" w:firstLine="0"/>
            </w:pPr>
            <w:r>
              <w:t xml:space="preserve">Expected Timeline: Weeks 12-16; </w:t>
            </w:r>
          </w:p>
          <w:p w14:paraId="000001C3" w14:textId="77777777" w:rsidR="004F0C01" w:rsidRDefault="00D771D9">
            <w:pPr>
              <w:widowControl w:val="0"/>
              <w:numPr>
                <w:ilvl w:val="0"/>
                <w:numId w:val="20"/>
              </w:numPr>
              <w:pBdr>
                <w:top w:val="none" w:sz="0" w:space="0" w:color="000000"/>
                <w:left w:val="none" w:sz="0" w:space="0" w:color="000000"/>
                <w:bottom w:val="none" w:sz="0" w:space="0" w:color="000000"/>
                <w:right w:val="none" w:sz="0" w:space="0" w:color="000000"/>
                <w:between w:val="none" w:sz="0" w:space="0" w:color="000000"/>
              </w:pBdr>
              <w:spacing w:before="120"/>
            </w:pPr>
            <w:r>
              <w:t xml:space="preserve">12/8/24 - 13/9/24 </w:t>
            </w:r>
          </w:p>
          <w:p w14:paraId="000001C4" w14:textId="77777777" w:rsidR="004F0C01" w:rsidRDefault="00D771D9">
            <w:pPr>
              <w:widowControl w:val="0"/>
              <w:numPr>
                <w:ilvl w:val="0"/>
                <w:numId w:val="20"/>
              </w:numPr>
              <w:pBdr>
                <w:top w:val="none" w:sz="0" w:space="0" w:color="000000"/>
                <w:left w:val="none" w:sz="0" w:space="0" w:color="000000"/>
                <w:bottom w:val="none" w:sz="0" w:space="0" w:color="000000"/>
                <w:right w:val="none" w:sz="0" w:space="0" w:color="000000"/>
                <w:between w:val="none" w:sz="0" w:space="0" w:color="000000"/>
              </w:pBdr>
            </w:pPr>
            <w:r>
              <w:t xml:space="preserve">Up to 25 days from the completion of Data Supply. </w:t>
            </w:r>
          </w:p>
          <w:p w14:paraId="000001C5" w14:textId="77777777" w:rsidR="004F0C01" w:rsidRDefault="00D771D9">
            <w:pPr>
              <w:widowControl w:val="0"/>
              <w:numPr>
                <w:ilvl w:val="0"/>
                <w:numId w:val="20"/>
              </w:numPr>
              <w:pBdr>
                <w:top w:val="none" w:sz="0" w:space="0" w:color="000000"/>
                <w:left w:val="none" w:sz="0" w:space="0" w:color="000000"/>
                <w:bottom w:val="none" w:sz="0" w:space="0" w:color="000000"/>
                <w:right w:val="none" w:sz="0" w:space="0" w:color="000000"/>
                <w:between w:val="none" w:sz="0" w:space="0" w:color="000000"/>
              </w:pBdr>
              <w:spacing w:after="120"/>
            </w:pPr>
            <w:r>
              <w:t>Dependency:  Completion of Data Supply by TIME dotCom (and agency).</w:t>
            </w:r>
          </w:p>
          <w:p w14:paraId="000001C6" w14:textId="77777777" w:rsidR="004F0C01" w:rsidRDefault="00D771D9">
            <w:pPr>
              <w:widowControl w:val="0"/>
              <w:ind w:firstLine="0"/>
              <w:rPr>
                <w:b/>
              </w:rPr>
            </w:pPr>
            <w:r>
              <w:rPr>
                <w:b/>
              </w:rPr>
              <w:t>Model validation session</w:t>
            </w:r>
          </w:p>
          <w:p w14:paraId="000001C7" w14:textId="77777777" w:rsidR="004F0C01" w:rsidRDefault="00D771D9">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before="120" w:after="120"/>
            </w:pPr>
            <w:r>
              <w:t>Mutinex presents model governance outputs to TIME dotCom</w:t>
            </w:r>
          </w:p>
          <w:p w14:paraId="000001C8" w14:textId="77777777" w:rsidR="004F0C01" w:rsidRDefault="00D771D9">
            <w:pPr>
              <w:widowControl w:val="0"/>
              <w:ind w:left="720" w:firstLine="0"/>
            </w:pPr>
            <w:r>
              <w:t xml:space="preserve">Expected Timeline: Week 17; </w:t>
            </w:r>
          </w:p>
          <w:p w14:paraId="000001C9" w14:textId="77777777" w:rsidR="004F0C01" w:rsidRDefault="00D771D9">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pacing w:before="120"/>
            </w:pPr>
            <w:r>
              <w:t>16/9/24 - 20/9/24</w:t>
            </w:r>
          </w:p>
          <w:p w14:paraId="000001CA" w14:textId="77777777" w:rsidR="004F0C01" w:rsidRDefault="00D771D9">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pPr>
            <w:r>
              <w:t xml:space="preserve">1-2 days following configuration. </w:t>
            </w:r>
          </w:p>
          <w:p w14:paraId="000001CB" w14:textId="77777777" w:rsidR="004F0C01" w:rsidRDefault="00D771D9">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pacing w:after="120"/>
            </w:pPr>
            <w:r>
              <w:t>Dependency: Availability of key stakeholders for this session.  Completions of Modeling and GrowthOS configuration.</w:t>
            </w:r>
          </w:p>
          <w:p w14:paraId="000001CC" w14:textId="77777777" w:rsidR="004F0C01" w:rsidRDefault="00D771D9">
            <w:pPr>
              <w:widowControl w:val="0"/>
              <w:ind w:firstLine="0"/>
              <w:rPr>
                <w:b/>
              </w:rPr>
            </w:pPr>
            <w:r>
              <w:rPr>
                <w:b/>
              </w:rPr>
              <w:t xml:space="preserve">GrowthOS launch insights presentation </w:t>
            </w:r>
          </w:p>
          <w:p w14:paraId="000001CD" w14:textId="77777777" w:rsidR="004F0C01" w:rsidRDefault="00D771D9">
            <w:pPr>
              <w:widowControl w:val="0"/>
              <w:numPr>
                <w:ilvl w:val="0"/>
                <w:numId w:val="24"/>
              </w:numPr>
              <w:pBdr>
                <w:top w:val="none" w:sz="0" w:space="0" w:color="000000"/>
                <w:left w:val="none" w:sz="0" w:space="0" w:color="000000"/>
                <w:bottom w:val="none" w:sz="0" w:space="0" w:color="000000"/>
                <w:right w:val="none" w:sz="0" w:space="0" w:color="000000"/>
                <w:between w:val="none" w:sz="0" w:space="0" w:color="000000"/>
              </w:pBdr>
              <w:spacing w:before="120" w:after="120"/>
            </w:pPr>
            <w:r>
              <w:t xml:space="preserve">1 x 90 minute presentation with a deck to run through initial findings/insights, whilst showing where and how to access results </w:t>
            </w:r>
          </w:p>
          <w:p w14:paraId="000001CE" w14:textId="77777777" w:rsidR="004F0C01" w:rsidRDefault="00D771D9">
            <w:pPr>
              <w:widowControl w:val="0"/>
              <w:ind w:left="720" w:firstLine="0"/>
            </w:pPr>
            <w:r>
              <w:t xml:space="preserve">Expected Timeline: Weeks 17-18; </w:t>
            </w:r>
          </w:p>
          <w:p w14:paraId="000001CF" w14:textId="77777777" w:rsidR="004F0C01" w:rsidRDefault="00D771D9">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before="120"/>
            </w:pPr>
            <w:r>
              <w:lastRenderedPageBreak/>
              <w:t>16/9/24 - 27/9/24</w:t>
            </w:r>
          </w:p>
          <w:p w14:paraId="000001D0" w14:textId="77777777" w:rsidR="004F0C01" w:rsidRDefault="00D771D9">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pPr>
            <w:r>
              <w:t>Within 5 days of previous step</w:t>
            </w:r>
          </w:p>
          <w:p w14:paraId="000001D1" w14:textId="77777777" w:rsidR="004F0C01" w:rsidRDefault="00D771D9">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pPr>
            <w:r>
              <w:t>Dependency: Availability of key stakeholders across TIME dotCom (and agency if desired)</w:t>
            </w:r>
          </w:p>
          <w:p w14:paraId="000001D2" w14:textId="77777777" w:rsidR="004F0C01" w:rsidRDefault="00D771D9">
            <w:pPr>
              <w:widowControl w:val="0"/>
              <w:ind w:firstLine="0"/>
            </w:pPr>
            <w:r>
              <w:rPr>
                <w:b/>
              </w:rPr>
              <w:t xml:space="preserve">GrowthOS Live: Week 17; 20/9/24 </w:t>
            </w:r>
          </w:p>
          <w:p w14:paraId="000001D3" w14:textId="77777777" w:rsidR="004F0C01" w:rsidRDefault="00D771D9">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spacing w:before="120"/>
            </w:pPr>
            <w:r>
              <w:t xml:space="preserve">Follow-up training &amp; Enablement </w:t>
            </w:r>
          </w:p>
          <w:p w14:paraId="000001D4" w14:textId="77777777" w:rsidR="004F0C01" w:rsidRDefault="00D771D9">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pPr>
            <w:r>
              <w:t>Optimisations</w:t>
            </w:r>
          </w:p>
          <w:p w14:paraId="000001D5" w14:textId="77777777" w:rsidR="004F0C01" w:rsidRDefault="00D771D9">
            <w:pPr>
              <w:widowControl w:val="0"/>
              <w:ind w:left="720" w:firstLine="0"/>
            </w:pPr>
            <w:r>
              <w:t>Expected GrowthOS Live Timeline: Weeks 12-17</w:t>
            </w:r>
          </w:p>
          <w:p w14:paraId="000001D6" w14:textId="77777777" w:rsidR="004F0C01" w:rsidRDefault="00D771D9">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pPr>
            <w:r>
              <w:t>16/8/24 - 20/9/24</w:t>
            </w:r>
          </w:p>
          <w:p w14:paraId="000001D7" w14:textId="77777777" w:rsidR="004F0C01" w:rsidRDefault="00D771D9">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pPr>
            <w:r>
              <w:t>Dependency: Availability to achieve key milestones in previous steps</w:t>
            </w:r>
          </w:p>
        </w:tc>
      </w:tr>
    </w:tbl>
    <w:p w14:paraId="000001D8" w14:textId="77777777" w:rsidR="004F0C01" w:rsidRDefault="004F0C01">
      <w:pPr>
        <w:ind w:firstLine="0"/>
        <w:rPr>
          <w:b/>
        </w:rPr>
      </w:pPr>
    </w:p>
    <w:p w14:paraId="000001D9" w14:textId="77777777" w:rsidR="004F0C01" w:rsidRDefault="004F0C01">
      <w:pPr>
        <w:jc w:val="center"/>
        <w:rPr>
          <w:b/>
        </w:rPr>
      </w:pPr>
    </w:p>
    <w:p w14:paraId="000001DA" w14:textId="77777777" w:rsidR="004F0C01" w:rsidRDefault="00D771D9">
      <w:pPr>
        <w:ind w:firstLine="0"/>
        <w:jc w:val="center"/>
        <w:rPr>
          <w:b/>
        </w:rPr>
      </w:pPr>
      <w:r>
        <w:br w:type="page"/>
      </w:r>
    </w:p>
    <w:p w14:paraId="000001DB" w14:textId="77777777" w:rsidR="004F0C01" w:rsidRDefault="004F0C01">
      <w:pPr>
        <w:ind w:firstLine="0"/>
        <w:jc w:val="center"/>
        <w:rPr>
          <w:b/>
        </w:rPr>
      </w:pPr>
    </w:p>
    <w:p w14:paraId="000001DC" w14:textId="77777777" w:rsidR="004F0C01" w:rsidRDefault="00D771D9">
      <w:pPr>
        <w:ind w:firstLine="0"/>
        <w:jc w:val="center"/>
        <w:rPr>
          <w:b/>
        </w:rPr>
      </w:pPr>
      <w:r>
        <w:rPr>
          <w:b/>
        </w:rPr>
        <w:t>Schedule 3: Service Levels Agreement</w:t>
      </w:r>
    </w:p>
    <w:p w14:paraId="000001DD" w14:textId="77777777" w:rsidR="004F0C01" w:rsidRDefault="004F0C01">
      <w:pPr>
        <w:jc w:val="center"/>
        <w:rPr>
          <w:b/>
        </w:rPr>
      </w:pPr>
    </w:p>
    <w:p w14:paraId="000001DE" w14:textId="77777777" w:rsidR="004F0C01" w:rsidRDefault="00D771D9">
      <w:pPr>
        <w:ind w:firstLine="0"/>
        <w:jc w:val="both"/>
        <w:rPr>
          <w:b/>
        </w:rPr>
      </w:pPr>
      <w:r>
        <w:rPr>
          <w:b/>
        </w:rPr>
        <w:t>Service Level Agreement</w:t>
      </w:r>
    </w:p>
    <w:p w14:paraId="000001DF" w14:textId="77777777" w:rsidR="004F0C01" w:rsidRDefault="004F0C01">
      <w:pPr>
        <w:ind w:firstLine="0"/>
        <w:jc w:val="both"/>
      </w:pPr>
    </w:p>
    <w:p w14:paraId="000001E0" w14:textId="77777777" w:rsidR="004F0C01" w:rsidRDefault="00D771D9">
      <w:pPr>
        <w:ind w:firstLine="0"/>
        <w:jc w:val="both"/>
        <w:rPr>
          <w:b/>
        </w:rPr>
      </w:pPr>
      <w:r>
        <w:rPr>
          <w:b/>
        </w:rPr>
        <w:t>Uptime</w:t>
      </w:r>
    </w:p>
    <w:p w14:paraId="000001E1" w14:textId="77777777" w:rsidR="004F0C01" w:rsidRDefault="004F0C01">
      <w:pPr>
        <w:ind w:firstLine="0"/>
        <w:jc w:val="both"/>
      </w:pPr>
    </w:p>
    <w:p w14:paraId="000001E2" w14:textId="77777777" w:rsidR="004F0C01" w:rsidRDefault="00D771D9">
      <w:pPr>
        <w:numPr>
          <w:ilvl w:val="0"/>
          <w:numId w:val="9"/>
        </w:numPr>
        <w:jc w:val="both"/>
      </w:pPr>
      <w:r>
        <w:t xml:space="preserve">The Supplier will make the SaaS Services available to the Customer on a 24/7 (twenty-four hours per day/seven days per week) basis, excluding downtime due to any of the following (referred to as </w:t>
      </w:r>
      <w:r>
        <w:rPr>
          <w:b/>
        </w:rPr>
        <w:t>Excusable Downtime</w:t>
      </w:r>
      <w:r>
        <w:t xml:space="preserve">): </w:t>
      </w:r>
    </w:p>
    <w:p w14:paraId="000001E3" w14:textId="77777777" w:rsidR="004F0C01" w:rsidRDefault="004F0C01">
      <w:pPr>
        <w:ind w:left="720" w:firstLine="0"/>
        <w:jc w:val="both"/>
      </w:pPr>
    </w:p>
    <w:p w14:paraId="000001E4" w14:textId="77777777" w:rsidR="004F0C01" w:rsidRDefault="00D771D9">
      <w:pPr>
        <w:numPr>
          <w:ilvl w:val="1"/>
          <w:numId w:val="9"/>
        </w:numPr>
        <w:spacing w:after="200"/>
        <w:jc w:val="both"/>
      </w:pPr>
      <w:r>
        <w:t>scheduled network, hardware, software, or service maintenance (maintenance outages will be scheduled 48 hours in advance, and limited to 4 hours or less);</w:t>
      </w:r>
    </w:p>
    <w:p w14:paraId="000001E5" w14:textId="77777777" w:rsidR="004F0C01" w:rsidRDefault="00D771D9">
      <w:pPr>
        <w:numPr>
          <w:ilvl w:val="1"/>
          <w:numId w:val="9"/>
        </w:numPr>
        <w:spacing w:after="200"/>
        <w:jc w:val="both"/>
      </w:pPr>
      <w:r>
        <w:t xml:space="preserve">acts or omissions of the Licensee or the Licensee’s employees, agents, contractors or vendors, or anyone gaining access to the Application by means of the Licensee’s account on the Application; </w:t>
      </w:r>
    </w:p>
    <w:p w14:paraId="000001E6" w14:textId="77777777" w:rsidR="004F0C01" w:rsidRDefault="00D771D9">
      <w:pPr>
        <w:numPr>
          <w:ilvl w:val="1"/>
          <w:numId w:val="9"/>
        </w:numPr>
        <w:spacing w:after="200"/>
        <w:jc w:val="both"/>
      </w:pPr>
      <w:r>
        <w:t xml:space="preserve">a failure of the Underlying Systems; </w:t>
      </w:r>
    </w:p>
    <w:p w14:paraId="000001E7" w14:textId="77777777" w:rsidR="004F0C01" w:rsidRDefault="00D771D9">
      <w:pPr>
        <w:numPr>
          <w:ilvl w:val="1"/>
          <w:numId w:val="9"/>
        </w:numPr>
        <w:spacing w:after="200"/>
        <w:jc w:val="both"/>
      </w:pPr>
      <w:r>
        <w:t>unplanned material changes in the Underlying Systems; and</w:t>
      </w:r>
    </w:p>
    <w:p w14:paraId="000001E8" w14:textId="77777777" w:rsidR="004F0C01" w:rsidRDefault="00D771D9">
      <w:pPr>
        <w:numPr>
          <w:ilvl w:val="1"/>
          <w:numId w:val="9"/>
        </w:numPr>
        <w:spacing w:after="200"/>
        <w:jc w:val="both"/>
      </w:pPr>
      <w:r>
        <w:t>unplanned material disruption to the Underlying Systems which requires the Company to migrate the hosting of the Application in accordance with the following Hosting, Backup and Data Cleansing requirement (limited to a maximum downtime of 20 Business Days);</w:t>
      </w:r>
    </w:p>
    <w:p w14:paraId="000001E9" w14:textId="77777777" w:rsidR="004F0C01" w:rsidRDefault="00D771D9">
      <w:pPr>
        <w:spacing w:after="200"/>
        <w:ind w:left="1440" w:firstLine="0"/>
        <w:jc w:val="both"/>
        <w:rPr>
          <w:b/>
        </w:rPr>
      </w:pPr>
      <w:r>
        <w:rPr>
          <w:b/>
        </w:rPr>
        <w:t>Hosting</w:t>
      </w:r>
    </w:p>
    <w:p w14:paraId="000001EA" w14:textId="77777777" w:rsidR="004F0C01" w:rsidRDefault="00D771D9">
      <w:pPr>
        <w:numPr>
          <w:ilvl w:val="2"/>
          <w:numId w:val="9"/>
        </w:numPr>
        <w:spacing w:after="200"/>
        <w:jc w:val="both"/>
      </w:pPr>
      <w:r>
        <w:t xml:space="preserve">The Mutinex application and data is securely hosted with global cloud service providers (Google, AWS, Azure and Snowflake). </w:t>
      </w:r>
    </w:p>
    <w:p w14:paraId="000001EB" w14:textId="77777777" w:rsidR="004F0C01" w:rsidRDefault="00D771D9">
      <w:pPr>
        <w:numPr>
          <w:ilvl w:val="2"/>
          <w:numId w:val="9"/>
        </w:numPr>
        <w:spacing w:after="200"/>
        <w:jc w:val="both"/>
      </w:pPr>
      <w:r>
        <w:t xml:space="preserve">The specific cloud provider service will be chosen at the discretion of Mutinex after consideration of various factors. </w:t>
      </w:r>
    </w:p>
    <w:p w14:paraId="000001EC" w14:textId="77777777" w:rsidR="004F0C01" w:rsidRDefault="00D771D9">
      <w:pPr>
        <w:numPr>
          <w:ilvl w:val="2"/>
          <w:numId w:val="9"/>
        </w:numPr>
        <w:spacing w:after="200"/>
        <w:jc w:val="both"/>
      </w:pPr>
      <w:r>
        <w:t>Customer data is stored in single tenant schemas and cloud storage buckets that are isolated from other customers.</w:t>
      </w:r>
    </w:p>
    <w:p w14:paraId="000001ED" w14:textId="77777777" w:rsidR="004F0C01" w:rsidRDefault="00D771D9">
      <w:pPr>
        <w:numPr>
          <w:ilvl w:val="2"/>
          <w:numId w:val="9"/>
        </w:numPr>
        <w:spacing w:after="200"/>
        <w:jc w:val="both"/>
      </w:pPr>
      <w:r>
        <w:t>The application services are multi-tenant.</w:t>
      </w:r>
    </w:p>
    <w:p w14:paraId="000001EE" w14:textId="77777777" w:rsidR="004F0C01" w:rsidRDefault="00D771D9">
      <w:pPr>
        <w:spacing w:after="200"/>
        <w:ind w:left="1440" w:firstLine="0"/>
        <w:jc w:val="both"/>
        <w:rPr>
          <w:b/>
        </w:rPr>
      </w:pPr>
      <w:r>
        <w:rPr>
          <w:b/>
        </w:rPr>
        <w:t>Back-Up Regime</w:t>
      </w:r>
    </w:p>
    <w:p w14:paraId="000001EF" w14:textId="77777777" w:rsidR="004F0C01" w:rsidRDefault="00D771D9">
      <w:pPr>
        <w:numPr>
          <w:ilvl w:val="2"/>
          <w:numId w:val="9"/>
        </w:numPr>
        <w:spacing w:after="200"/>
        <w:jc w:val="both"/>
      </w:pPr>
      <w:r>
        <w:t xml:space="preserve">Mutinex utilises the reliability and durability features of cloud platform providers to ensure reliable access and backup of data. </w:t>
      </w:r>
    </w:p>
    <w:p w14:paraId="000001F0" w14:textId="77777777" w:rsidR="004F0C01" w:rsidRDefault="00D771D9">
      <w:pPr>
        <w:numPr>
          <w:ilvl w:val="2"/>
          <w:numId w:val="9"/>
        </w:numPr>
        <w:spacing w:after="200"/>
        <w:jc w:val="both"/>
      </w:pPr>
      <w:r>
        <w:lastRenderedPageBreak/>
        <w:t>Data is protected from loss via object versioning and time travel functionality.</w:t>
      </w:r>
    </w:p>
    <w:p w14:paraId="000001F1" w14:textId="77777777" w:rsidR="004F0C01" w:rsidRDefault="00D771D9">
      <w:pPr>
        <w:numPr>
          <w:ilvl w:val="0"/>
          <w:numId w:val="9"/>
        </w:numPr>
        <w:jc w:val="both"/>
      </w:pPr>
      <w:r>
        <w:t xml:space="preserve">The Company will use reasonable endeavours to ensure that the Application will be available to the Licensee at least 99% of the time each calendar month, excluding Excusable Downtime. </w:t>
      </w:r>
    </w:p>
    <w:p w14:paraId="000001F2" w14:textId="77777777" w:rsidR="004F0C01" w:rsidRDefault="004F0C01">
      <w:pPr>
        <w:ind w:firstLine="0"/>
        <w:jc w:val="both"/>
        <w:rPr>
          <w:b/>
        </w:rPr>
      </w:pPr>
    </w:p>
    <w:p w14:paraId="000001F3" w14:textId="77777777" w:rsidR="004F0C01" w:rsidRDefault="00D771D9">
      <w:pPr>
        <w:ind w:firstLine="0"/>
        <w:jc w:val="both"/>
        <w:rPr>
          <w:b/>
        </w:rPr>
      </w:pPr>
      <w:r>
        <w:rPr>
          <w:b/>
        </w:rPr>
        <w:t>Penalties for downtime</w:t>
      </w:r>
    </w:p>
    <w:p w14:paraId="000001F4" w14:textId="77777777" w:rsidR="004F0C01" w:rsidRDefault="004F0C01">
      <w:pPr>
        <w:ind w:firstLine="0"/>
        <w:jc w:val="both"/>
        <w:rPr>
          <w:b/>
        </w:rPr>
      </w:pPr>
    </w:p>
    <w:p w14:paraId="000001F5" w14:textId="77777777" w:rsidR="004F0C01" w:rsidRDefault="00D771D9">
      <w:pPr>
        <w:numPr>
          <w:ilvl w:val="0"/>
          <w:numId w:val="9"/>
        </w:numPr>
        <w:spacing w:after="200"/>
        <w:jc w:val="both"/>
      </w:pPr>
      <w:r>
        <w:t>If the availability of the Application is less than 99% for any calendar month (excluding Excusable Downtime), the Licensee may within one week of the event that caused the service outage provide the Company with a notice of material breach subject to a 30 day cure period (Cure Period). Any notice of material breach must be sent by email from the Point of Contact to the Key Contact.</w:t>
      </w:r>
    </w:p>
    <w:p w14:paraId="000001F6" w14:textId="77777777" w:rsidR="004F0C01" w:rsidRDefault="00D771D9">
      <w:pPr>
        <w:numPr>
          <w:ilvl w:val="0"/>
          <w:numId w:val="9"/>
        </w:numPr>
        <w:spacing w:after="200"/>
        <w:jc w:val="both"/>
      </w:pPr>
      <w:r>
        <w:t xml:space="preserve">If the service availability is less than 99% during the Cure Period (excluding Excusable Downtime), the Licensee may elect to: </w:t>
      </w:r>
    </w:p>
    <w:p w14:paraId="000001F7" w14:textId="77777777" w:rsidR="004F0C01" w:rsidRDefault="00D771D9">
      <w:pPr>
        <w:numPr>
          <w:ilvl w:val="1"/>
          <w:numId w:val="9"/>
        </w:numPr>
        <w:spacing w:after="200"/>
        <w:jc w:val="both"/>
      </w:pPr>
      <w:r>
        <w:t xml:space="preserve">receive 0.5 months of credit against future Licence Fees for any month with less than 99% uptime (excluding Excusable Downtime); or </w:t>
      </w:r>
    </w:p>
    <w:p w14:paraId="000001F8" w14:textId="77777777" w:rsidR="004F0C01" w:rsidRDefault="00D771D9">
      <w:pPr>
        <w:numPr>
          <w:ilvl w:val="1"/>
          <w:numId w:val="9"/>
        </w:numPr>
        <w:spacing w:after="200"/>
        <w:jc w:val="both"/>
      </w:pPr>
      <w:r>
        <w:t xml:space="preserve">terminate this agreement upon providing notice 10 Business Days’ notice within five Business Days after the subsequent breach. </w:t>
      </w:r>
    </w:p>
    <w:p w14:paraId="000001F9" w14:textId="77777777" w:rsidR="004F0C01" w:rsidRDefault="00D771D9">
      <w:pPr>
        <w:numPr>
          <w:ilvl w:val="0"/>
          <w:numId w:val="9"/>
        </w:numPr>
        <w:spacing w:after="200"/>
        <w:jc w:val="both"/>
      </w:pPr>
      <w:r>
        <w:t>The Licensee will bear the expense (if any) of the Licensee making a claim for credits in accordance with clause 4 of this Schedule.</w:t>
      </w:r>
    </w:p>
    <w:p w14:paraId="000001FA" w14:textId="77777777" w:rsidR="004F0C01" w:rsidRDefault="00D771D9">
      <w:pPr>
        <w:ind w:firstLine="0"/>
        <w:jc w:val="both"/>
      </w:pPr>
      <w:r>
        <w:t xml:space="preserve">To the extent permitted by law, there will be no refunds for any previous Licence Fee payments made by the Licensee. </w:t>
      </w:r>
    </w:p>
    <w:p w14:paraId="000001FB" w14:textId="77777777" w:rsidR="004F0C01" w:rsidRDefault="004F0C01">
      <w:pPr>
        <w:ind w:firstLine="0"/>
        <w:jc w:val="both"/>
      </w:pPr>
    </w:p>
    <w:p w14:paraId="000001FC" w14:textId="77777777" w:rsidR="004F0C01" w:rsidRDefault="00D771D9">
      <w:pPr>
        <w:ind w:firstLine="0"/>
        <w:jc w:val="both"/>
        <w:rPr>
          <w:b/>
        </w:rPr>
      </w:pPr>
      <w:r>
        <w:rPr>
          <w:b/>
        </w:rPr>
        <w:t>Support Requests</w:t>
      </w:r>
    </w:p>
    <w:p w14:paraId="000001FD" w14:textId="77777777" w:rsidR="004F0C01" w:rsidRDefault="004F0C01">
      <w:pPr>
        <w:ind w:firstLine="0"/>
        <w:jc w:val="both"/>
        <w:rPr>
          <w:b/>
        </w:rPr>
      </w:pPr>
    </w:p>
    <w:p w14:paraId="000001FE" w14:textId="77777777" w:rsidR="004F0C01" w:rsidRDefault="00D771D9">
      <w:pPr>
        <w:numPr>
          <w:ilvl w:val="0"/>
          <w:numId w:val="9"/>
        </w:numPr>
        <w:spacing w:after="200"/>
        <w:jc w:val="both"/>
      </w:pPr>
      <w:r>
        <w:t xml:space="preserve">If the Licensee requires any technical support, the Licensee must make a request for support (Support Request) by sending an email to the Key Contact. </w:t>
      </w:r>
    </w:p>
    <w:p w14:paraId="000001FF" w14:textId="77777777" w:rsidR="004F0C01" w:rsidRDefault="00D771D9">
      <w:pPr>
        <w:numPr>
          <w:ilvl w:val="0"/>
          <w:numId w:val="9"/>
        </w:numPr>
        <w:spacing w:after="200"/>
        <w:jc w:val="both"/>
      </w:pPr>
      <w:r>
        <w:t xml:space="preserve">All Support Requests must be made by the Point of Contact. The Company will not accept any Support Requests made by any other employees or agents of the Licensee. </w:t>
      </w:r>
    </w:p>
    <w:p w14:paraId="00000200" w14:textId="77777777" w:rsidR="004F0C01" w:rsidRDefault="00D771D9">
      <w:pPr>
        <w:numPr>
          <w:ilvl w:val="0"/>
          <w:numId w:val="9"/>
        </w:numPr>
        <w:spacing w:after="200"/>
        <w:jc w:val="both"/>
      </w:pPr>
      <w:r>
        <w:t xml:space="preserve">The Company will respond to Support Requests as follows: </w:t>
      </w:r>
    </w:p>
    <w:tbl>
      <w:tblPr>
        <w:tblStyle w:val="af1"/>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5"/>
        <w:gridCol w:w="2435"/>
        <w:gridCol w:w="2435"/>
        <w:gridCol w:w="2435"/>
      </w:tblGrid>
      <w:tr w:rsidR="004F0C01" w14:paraId="0F12AAC8" w14:textId="77777777">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1"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rPr>
                <w:b/>
              </w:rPr>
            </w:pPr>
            <w:r>
              <w:rPr>
                <w:b/>
              </w:rPr>
              <w:t>Severity</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2"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rPr>
                <w:b/>
              </w:rPr>
            </w:pPr>
            <w:r>
              <w:rPr>
                <w:b/>
              </w:rPr>
              <w:t>Support availability</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3"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rPr>
                <w:b/>
              </w:rPr>
            </w:pPr>
            <w:r>
              <w:rPr>
                <w:b/>
              </w:rPr>
              <w:t>Response time</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4"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rPr>
                <w:b/>
              </w:rPr>
            </w:pPr>
            <w:r>
              <w:rPr>
                <w:b/>
              </w:rPr>
              <w:t>Resolution time</w:t>
            </w:r>
          </w:p>
        </w:tc>
      </w:tr>
      <w:tr w:rsidR="004F0C01" w14:paraId="5A2E8343" w14:textId="77777777">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5"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Severity 1 –Application being unavailable</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6"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Monday to Friday between 9:00am and 10:00pm AEST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7"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3 hours of receipt of Support Request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8"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8 hours of receipt of Support Request</w:t>
            </w:r>
          </w:p>
        </w:tc>
      </w:tr>
      <w:tr w:rsidR="004F0C01" w14:paraId="456E7B8E" w14:textId="77777777">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9"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Severity 2 –significant component is unavailable or not working</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A"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Monday to Friday between 9:00am and 5:00pm AEST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B"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3 hours of receipt of Support Request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C"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72 hours of receipt of Support Request</w:t>
            </w:r>
          </w:p>
        </w:tc>
      </w:tr>
      <w:tr w:rsidR="004F0C01" w14:paraId="3A86C4BD" w14:textId="77777777">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D"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Severity 3 – bug detected in the Application</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E"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Monday to Friday between 9:00am and 5:00pm AEST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F"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5 Business Days  of Support Request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10"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10 Business Days of receipt of Support Request</w:t>
            </w:r>
          </w:p>
        </w:tc>
      </w:tr>
    </w:tbl>
    <w:p w14:paraId="00000211" w14:textId="77777777" w:rsidR="004F0C01" w:rsidRDefault="004F0C01">
      <w:pPr>
        <w:ind w:firstLine="0"/>
        <w:jc w:val="both"/>
      </w:pPr>
    </w:p>
    <w:p w14:paraId="00000212" w14:textId="77777777" w:rsidR="004F0C01" w:rsidRDefault="00D771D9">
      <w:pPr>
        <w:ind w:firstLine="0"/>
        <w:jc w:val="both"/>
        <w:rPr>
          <w:b/>
        </w:rPr>
      </w:pPr>
      <w:r>
        <w:rPr>
          <w:b/>
        </w:rPr>
        <w:t>Failure to comply</w:t>
      </w:r>
    </w:p>
    <w:p w14:paraId="00000213" w14:textId="77777777" w:rsidR="004F0C01" w:rsidRDefault="004F0C01">
      <w:pPr>
        <w:ind w:firstLine="0"/>
        <w:jc w:val="both"/>
      </w:pPr>
    </w:p>
    <w:p w14:paraId="00000214" w14:textId="77777777" w:rsidR="004F0C01" w:rsidRDefault="00D771D9">
      <w:pPr>
        <w:numPr>
          <w:ilvl w:val="0"/>
          <w:numId w:val="9"/>
        </w:numPr>
        <w:spacing w:after="200"/>
        <w:jc w:val="both"/>
      </w:pPr>
      <w:r>
        <w:t xml:space="preserve">If the Company will be or expects to be unable to provide to the Licensee the SaaS Services in accordance with the relevant Service Levels, the Company will provide the Licensee with details, in writing, of the failure and the steps it will take to prevent or mitigate the occurrence of the failure. </w:t>
      </w:r>
    </w:p>
    <w:p w14:paraId="00000215" w14:textId="77777777" w:rsidR="004F0C01" w:rsidRDefault="00D771D9">
      <w:pPr>
        <w:numPr>
          <w:ilvl w:val="0"/>
          <w:numId w:val="9"/>
        </w:numPr>
        <w:jc w:val="both"/>
      </w:pPr>
      <w:r>
        <w:lastRenderedPageBreak/>
        <w:t>The Company will not be responsible for any failure to comply with any Service Level if such failure is caused by the Licensee’s failure to comply with its obligations under this agreement, failure or fault in, or defective, hardware, infrastructure, systems, networks, software, or equipment utilised by the Licensee or incorrect operation by the Licensee of the Application or the Licensee’s own access facilities. Nothing in this paragraph affects the Licensee’s statutory rights as a consumer.</w:t>
      </w:r>
    </w:p>
    <w:p w14:paraId="00000216" w14:textId="77777777" w:rsidR="004F0C01" w:rsidRDefault="004F0C01">
      <w:pPr>
        <w:ind w:firstLine="0"/>
        <w:jc w:val="both"/>
      </w:pPr>
    </w:p>
    <w:p w14:paraId="00000217" w14:textId="77777777" w:rsidR="004F0C01" w:rsidRDefault="004F0C01">
      <w:pPr>
        <w:ind w:firstLine="0"/>
        <w:jc w:val="both"/>
      </w:pPr>
    </w:p>
    <w:p w14:paraId="00000218" w14:textId="77777777" w:rsidR="004F0C01" w:rsidRDefault="004F0C01">
      <w:pPr>
        <w:ind w:firstLine="0"/>
        <w:jc w:val="center"/>
        <w:rPr>
          <w:b/>
        </w:rPr>
      </w:pPr>
    </w:p>
    <w:p w14:paraId="00000219" w14:textId="77777777" w:rsidR="004F0C01" w:rsidRDefault="004F0C01">
      <w:pPr>
        <w:ind w:firstLine="0"/>
        <w:jc w:val="center"/>
        <w:rPr>
          <w:b/>
        </w:rPr>
      </w:pPr>
    </w:p>
    <w:p w14:paraId="0000021A" w14:textId="77777777" w:rsidR="004F0C01" w:rsidRDefault="004F0C01">
      <w:pPr>
        <w:ind w:firstLine="0"/>
        <w:jc w:val="center"/>
        <w:rPr>
          <w:b/>
        </w:rPr>
      </w:pPr>
    </w:p>
    <w:p w14:paraId="0000021B" w14:textId="77777777" w:rsidR="004F0C01" w:rsidRDefault="004F0C01">
      <w:pPr>
        <w:ind w:firstLine="0"/>
        <w:jc w:val="center"/>
        <w:rPr>
          <w:b/>
        </w:rPr>
      </w:pPr>
    </w:p>
    <w:p w14:paraId="0000021C" w14:textId="77777777" w:rsidR="004F0C01" w:rsidRDefault="004F0C01">
      <w:pPr>
        <w:ind w:firstLine="0"/>
        <w:jc w:val="center"/>
        <w:rPr>
          <w:b/>
        </w:rPr>
      </w:pPr>
    </w:p>
    <w:p w14:paraId="0000021D" w14:textId="77777777" w:rsidR="004F0C01" w:rsidRDefault="004F0C01">
      <w:pPr>
        <w:ind w:firstLine="0"/>
        <w:jc w:val="center"/>
        <w:rPr>
          <w:b/>
        </w:rPr>
      </w:pPr>
    </w:p>
    <w:p w14:paraId="0000021E" w14:textId="77777777" w:rsidR="004F0C01" w:rsidRDefault="004F0C01">
      <w:pPr>
        <w:ind w:firstLine="0"/>
        <w:jc w:val="center"/>
        <w:rPr>
          <w:b/>
        </w:rPr>
      </w:pPr>
    </w:p>
    <w:p w14:paraId="0000021F" w14:textId="77777777" w:rsidR="004F0C01" w:rsidRDefault="004F0C01">
      <w:pPr>
        <w:ind w:firstLine="0"/>
        <w:jc w:val="center"/>
        <w:rPr>
          <w:b/>
        </w:rPr>
      </w:pPr>
    </w:p>
    <w:p w14:paraId="00000220" w14:textId="77777777" w:rsidR="004F0C01" w:rsidRDefault="004F0C01">
      <w:pPr>
        <w:ind w:firstLine="0"/>
        <w:jc w:val="center"/>
        <w:rPr>
          <w:b/>
        </w:rPr>
      </w:pPr>
    </w:p>
    <w:p w14:paraId="00000221" w14:textId="77777777" w:rsidR="004F0C01" w:rsidRDefault="004F0C01">
      <w:pPr>
        <w:ind w:firstLine="0"/>
        <w:jc w:val="center"/>
        <w:rPr>
          <w:b/>
        </w:rPr>
      </w:pPr>
    </w:p>
    <w:p w14:paraId="00000222" w14:textId="77777777" w:rsidR="004F0C01" w:rsidRDefault="004F0C01">
      <w:pPr>
        <w:ind w:firstLine="0"/>
        <w:jc w:val="center"/>
        <w:rPr>
          <w:b/>
        </w:rPr>
      </w:pPr>
    </w:p>
    <w:p w14:paraId="00000223" w14:textId="77777777" w:rsidR="004F0C01" w:rsidRDefault="00D771D9">
      <w:pPr>
        <w:ind w:firstLine="0"/>
        <w:jc w:val="center"/>
        <w:rPr>
          <w:b/>
        </w:rPr>
      </w:pPr>
      <w:r>
        <w:rPr>
          <w:b/>
        </w:rPr>
        <w:t>Annexure 1 - Implementation Plan</w:t>
      </w:r>
    </w:p>
    <w:p w14:paraId="00000224" w14:textId="77777777" w:rsidR="004F0C01" w:rsidRDefault="004F0C01">
      <w:pPr>
        <w:ind w:firstLine="0"/>
        <w:jc w:val="both"/>
      </w:pPr>
    </w:p>
    <w:p w14:paraId="00000225" w14:textId="77777777" w:rsidR="004F0C01" w:rsidRDefault="00D771D9">
      <w:pPr>
        <w:spacing w:line="276" w:lineRule="auto"/>
        <w:ind w:firstLine="0"/>
        <w:rPr>
          <w:b/>
        </w:rPr>
      </w:pPr>
      <w:r>
        <w:rPr>
          <w:b/>
        </w:rPr>
        <w:t>Implementation Plan</w:t>
      </w:r>
    </w:p>
    <w:p w14:paraId="00000226" w14:textId="77777777" w:rsidR="004F0C01" w:rsidRDefault="004F0C01">
      <w:pPr>
        <w:spacing w:line="276" w:lineRule="auto"/>
        <w:ind w:firstLine="0"/>
        <w:rPr>
          <w:b/>
        </w:rPr>
      </w:pPr>
    </w:p>
    <w:p w14:paraId="00000227" w14:textId="77777777" w:rsidR="004F0C01" w:rsidRDefault="00D771D9">
      <w:pPr>
        <w:spacing w:line="276" w:lineRule="auto"/>
        <w:ind w:firstLine="0"/>
      </w:pPr>
      <w:r>
        <w:t>Our teams will work together to map out a tailored engagement plan.  The engagement plan will provide both our teams with regular, timely meetings and touchpoints to service collaborative decision making, addressing any questions or concerns promptly, and ensuring progress towards successful actioning of insights to deliver your commercial growth.</w:t>
      </w:r>
    </w:p>
    <w:p w14:paraId="00000228" w14:textId="77777777" w:rsidR="004F0C01" w:rsidRDefault="004F0C01">
      <w:pPr>
        <w:spacing w:line="276" w:lineRule="auto"/>
        <w:ind w:firstLine="0"/>
        <w:rPr>
          <w:b/>
        </w:rPr>
      </w:pPr>
    </w:p>
    <w:p w14:paraId="00000229" w14:textId="77777777" w:rsidR="004F0C01" w:rsidRDefault="00D771D9">
      <w:pPr>
        <w:spacing w:line="276" w:lineRule="auto"/>
        <w:ind w:firstLine="0"/>
      </w:pPr>
      <w:r>
        <w:t xml:space="preserve">Implementation will kick off with two key sessions designed to confirm data requirements before moving into data provisioning. </w:t>
      </w:r>
    </w:p>
    <w:p w14:paraId="0000022A" w14:textId="77777777" w:rsidR="004F0C01" w:rsidRDefault="004F0C01">
      <w:pPr>
        <w:spacing w:line="276" w:lineRule="auto"/>
        <w:ind w:firstLine="0"/>
        <w:rPr>
          <w:b/>
        </w:rPr>
      </w:pPr>
    </w:p>
    <w:p w14:paraId="0000022B" w14:textId="77777777" w:rsidR="004F0C01" w:rsidRDefault="00D771D9">
      <w:pPr>
        <w:numPr>
          <w:ilvl w:val="0"/>
          <w:numId w:val="2"/>
        </w:numPr>
        <w:spacing w:line="276" w:lineRule="auto"/>
      </w:pPr>
      <w:r>
        <w:t xml:space="preserve">Solution design </w:t>
      </w:r>
    </w:p>
    <w:p w14:paraId="0000022C" w14:textId="77777777" w:rsidR="004F0C01" w:rsidRDefault="00D771D9">
      <w:pPr>
        <w:numPr>
          <w:ilvl w:val="0"/>
          <w:numId w:val="2"/>
        </w:numPr>
        <w:spacing w:line="276" w:lineRule="auto"/>
      </w:pPr>
      <w:r>
        <w:t xml:space="preserve">Data requirements workshops </w:t>
      </w:r>
    </w:p>
    <w:p w14:paraId="0000022D" w14:textId="77777777" w:rsidR="004F0C01" w:rsidRDefault="004F0C01">
      <w:pPr>
        <w:spacing w:line="276" w:lineRule="auto"/>
        <w:ind w:firstLine="0"/>
        <w:rPr>
          <w:b/>
        </w:rPr>
      </w:pPr>
    </w:p>
    <w:p w14:paraId="0000022E" w14:textId="77777777" w:rsidR="004F0C01" w:rsidRDefault="00D771D9">
      <w:pPr>
        <w:spacing w:line="276" w:lineRule="auto"/>
        <w:ind w:firstLine="0"/>
      </w:pPr>
      <w:r>
        <w:t>This serves following purpose:</w:t>
      </w:r>
    </w:p>
    <w:p w14:paraId="0000022F" w14:textId="77777777" w:rsidR="004F0C01" w:rsidRDefault="004F0C01">
      <w:pPr>
        <w:spacing w:line="276" w:lineRule="auto"/>
        <w:ind w:firstLine="0"/>
        <w:rPr>
          <w:b/>
        </w:rPr>
      </w:pPr>
    </w:p>
    <w:p w14:paraId="00000230" w14:textId="77777777" w:rsidR="004F0C01" w:rsidRDefault="00D771D9">
      <w:pPr>
        <w:numPr>
          <w:ilvl w:val="0"/>
          <w:numId w:val="26"/>
        </w:numPr>
        <w:spacing w:line="276" w:lineRule="auto"/>
      </w:pPr>
      <w:r>
        <w:t>Share an understanding of your business and confirm key decisions that need to be driven by GrowthOS</w:t>
      </w:r>
    </w:p>
    <w:p w14:paraId="00000231" w14:textId="77777777" w:rsidR="004F0C01" w:rsidRDefault="00D771D9">
      <w:pPr>
        <w:numPr>
          <w:ilvl w:val="0"/>
          <w:numId w:val="26"/>
        </w:numPr>
        <w:spacing w:line="276" w:lineRule="auto"/>
      </w:pPr>
      <w:r>
        <w:t>Share an understanding of what data is required to enable key decisions surfaced in our decision discovery</w:t>
      </w:r>
    </w:p>
    <w:p w14:paraId="00000232" w14:textId="77777777" w:rsidR="004F0C01" w:rsidRDefault="00D771D9">
      <w:pPr>
        <w:numPr>
          <w:ilvl w:val="0"/>
          <w:numId w:val="26"/>
        </w:numPr>
        <w:spacing w:line="276" w:lineRule="auto"/>
      </w:pPr>
      <w:r>
        <w:lastRenderedPageBreak/>
        <w:t xml:space="preserve">Identify and map out all key data requirements before we move into data provisioning together. </w:t>
      </w:r>
    </w:p>
    <w:p w14:paraId="00000233" w14:textId="77777777" w:rsidR="004F0C01" w:rsidRDefault="004F0C01">
      <w:pPr>
        <w:spacing w:line="276" w:lineRule="auto"/>
        <w:ind w:firstLine="0"/>
      </w:pPr>
    </w:p>
    <w:p w14:paraId="00000234" w14:textId="77777777" w:rsidR="004F0C01" w:rsidRDefault="00D771D9">
      <w:pPr>
        <w:spacing w:line="276" w:lineRule="auto"/>
        <w:ind w:firstLine="0"/>
        <w:rPr>
          <w:b/>
        </w:rPr>
      </w:pPr>
      <w:r>
        <w:t xml:space="preserve">The solution design informs the data requirements for the model. From there we develop an agreed timeline for onboarding. </w:t>
      </w:r>
      <w:r>
        <w:rPr>
          <w:b/>
        </w:rPr>
        <w:t>Onboarding has three phases;</w:t>
      </w:r>
    </w:p>
    <w:p w14:paraId="00000235" w14:textId="77777777" w:rsidR="004F0C01" w:rsidRDefault="004F0C01">
      <w:pPr>
        <w:spacing w:line="276" w:lineRule="auto"/>
        <w:ind w:firstLine="0"/>
        <w:rPr>
          <w:b/>
        </w:rPr>
      </w:pPr>
    </w:p>
    <w:p w14:paraId="00000236" w14:textId="77777777" w:rsidR="004F0C01" w:rsidRDefault="00D771D9">
      <w:pPr>
        <w:numPr>
          <w:ilvl w:val="0"/>
          <w:numId w:val="21"/>
        </w:numPr>
        <w:spacing w:line="276" w:lineRule="auto"/>
        <w:rPr>
          <w:b/>
        </w:rPr>
      </w:pPr>
      <w:r>
        <w:rPr>
          <w:b/>
        </w:rPr>
        <w:t xml:space="preserve">Solution Design </w:t>
      </w:r>
    </w:p>
    <w:p w14:paraId="00000237" w14:textId="77777777" w:rsidR="004F0C01" w:rsidRDefault="00D771D9">
      <w:pPr>
        <w:spacing w:line="276" w:lineRule="auto"/>
        <w:ind w:left="720" w:firstLine="0"/>
      </w:pPr>
      <w:r>
        <w:t>Will encompass introductions, initial documentation plus solution designs sessions and confirmation of data requirements. We will set up your DataOS instance and confirm the exact layout configuration of your platform</w:t>
      </w:r>
    </w:p>
    <w:p w14:paraId="00000238" w14:textId="77777777" w:rsidR="004F0C01" w:rsidRDefault="004F0C01">
      <w:pPr>
        <w:spacing w:line="276" w:lineRule="auto"/>
        <w:ind w:left="720" w:firstLine="0"/>
      </w:pPr>
    </w:p>
    <w:p w14:paraId="00000239" w14:textId="77777777" w:rsidR="004F0C01" w:rsidRDefault="00D771D9">
      <w:pPr>
        <w:numPr>
          <w:ilvl w:val="0"/>
          <w:numId w:val="21"/>
        </w:numPr>
        <w:spacing w:line="276" w:lineRule="auto"/>
        <w:rPr>
          <w:b/>
        </w:rPr>
      </w:pPr>
      <w:r>
        <w:rPr>
          <w:b/>
        </w:rPr>
        <w:t>Data Provision and Validation</w:t>
      </w:r>
    </w:p>
    <w:p w14:paraId="0000023A" w14:textId="77777777" w:rsidR="004F0C01" w:rsidRDefault="00D771D9">
      <w:pPr>
        <w:spacing w:line="276" w:lineRule="auto"/>
        <w:ind w:left="720" w:firstLine="0"/>
      </w:pPr>
      <w:r>
        <w:t>Following platform configuration we will confirm data sources and requirements. We will train the relevant team members on the use of dataOS and finalise the data ingestion and validation. During this process we will also confirm the time lag to supply each data source which we will factor into your refresh timelines post launch. Once all data is uploaded we will confirm your figures and data labelling through a combination of platform playbacks and accompanying spend and sales breakdowns.</w:t>
      </w:r>
    </w:p>
    <w:p w14:paraId="0000023B" w14:textId="77777777" w:rsidR="004F0C01" w:rsidRDefault="004F0C01">
      <w:pPr>
        <w:spacing w:line="276" w:lineRule="auto"/>
        <w:ind w:firstLine="0"/>
        <w:rPr>
          <w:b/>
        </w:rPr>
      </w:pPr>
    </w:p>
    <w:p w14:paraId="0000023C" w14:textId="77777777" w:rsidR="004F0C01" w:rsidRDefault="00D771D9">
      <w:pPr>
        <w:numPr>
          <w:ilvl w:val="0"/>
          <w:numId w:val="21"/>
        </w:numPr>
        <w:spacing w:line="276" w:lineRule="auto"/>
        <w:rPr>
          <w:b/>
        </w:rPr>
      </w:pPr>
      <w:r>
        <w:rPr>
          <w:b/>
        </w:rPr>
        <w:t xml:space="preserve">Modelling </w:t>
      </w:r>
    </w:p>
    <w:p w14:paraId="0000023D" w14:textId="77777777" w:rsidR="004F0C01" w:rsidRDefault="00D771D9">
      <w:pPr>
        <w:spacing w:line="276" w:lineRule="auto"/>
        <w:ind w:left="720" w:firstLine="0"/>
      </w:pPr>
      <w:r>
        <w:t>This includes the modelling, model governance and configuration of GrowthOS. This process can range from four weeks to six weeks once Phase 2 is officially completed.  While the modelling is taking place, we will confirm ongoing cadence and begin developing an enablement plan. This generally involves two to three streams of activity;</w:t>
      </w:r>
    </w:p>
    <w:p w14:paraId="0000023E" w14:textId="77777777" w:rsidR="004F0C01" w:rsidRDefault="004F0C01">
      <w:pPr>
        <w:spacing w:line="276" w:lineRule="auto"/>
        <w:ind w:firstLine="0"/>
        <w:rPr>
          <w:b/>
        </w:rPr>
      </w:pPr>
    </w:p>
    <w:p w14:paraId="0000023F" w14:textId="77777777" w:rsidR="004F0C01" w:rsidRDefault="00D771D9">
      <w:pPr>
        <w:numPr>
          <w:ilvl w:val="0"/>
          <w:numId w:val="10"/>
        </w:numPr>
        <w:spacing w:line="276" w:lineRule="auto"/>
        <w:rPr>
          <w:b/>
        </w:rPr>
      </w:pPr>
      <w:r>
        <w:rPr>
          <w:b/>
        </w:rPr>
        <w:t>Insights and reporting cadence</w:t>
      </w:r>
    </w:p>
    <w:p w14:paraId="00000240" w14:textId="77777777" w:rsidR="004F0C01" w:rsidRDefault="00D771D9">
      <w:pPr>
        <w:spacing w:line="276" w:lineRule="auto"/>
        <w:ind w:left="1440" w:firstLine="0"/>
      </w:pPr>
      <w:r>
        <w:t xml:space="preserve">Defining frequency, format and priorities for reporting and insight generation. </w:t>
      </w:r>
    </w:p>
    <w:p w14:paraId="00000241" w14:textId="77777777" w:rsidR="004F0C01" w:rsidRDefault="004F0C01">
      <w:pPr>
        <w:spacing w:line="276" w:lineRule="auto"/>
        <w:ind w:left="1440" w:firstLine="0"/>
      </w:pPr>
    </w:p>
    <w:p w14:paraId="00000242" w14:textId="77777777" w:rsidR="004F0C01" w:rsidRDefault="00D771D9">
      <w:pPr>
        <w:numPr>
          <w:ilvl w:val="0"/>
          <w:numId w:val="10"/>
        </w:numPr>
        <w:spacing w:line="276" w:lineRule="auto"/>
        <w:rPr>
          <w:b/>
        </w:rPr>
      </w:pPr>
      <w:r>
        <w:rPr>
          <w:b/>
        </w:rPr>
        <w:t>Training &amp; knowledge development</w:t>
      </w:r>
    </w:p>
    <w:p w14:paraId="00000243" w14:textId="77777777" w:rsidR="004F0C01" w:rsidRDefault="00D771D9">
      <w:pPr>
        <w:spacing w:line="276" w:lineRule="auto"/>
        <w:ind w:left="1440" w:firstLine="0"/>
      </w:pPr>
      <w:r>
        <w:t>This involves training videos and insight specifically for the GrowthOS platform</w:t>
      </w:r>
    </w:p>
    <w:p w14:paraId="00000244" w14:textId="77777777" w:rsidR="004F0C01" w:rsidRDefault="004F0C01">
      <w:pPr>
        <w:spacing w:line="276" w:lineRule="auto"/>
        <w:ind w:left="1440" w:firstLine="0"/>
      </w:pPr>
    </w:p>
    <w:p w14:paraId="00000245" w14:textId="77777777" w:rsidR="004F0C01" w:rsidRDefault="00D771D9">
      <w:pPr>
        <w:numPr>
          <w:ilvl w:val="0"/>
          <w:numId w:val="10"/>
        </w:numPr>
        <w:spacing w:line="276" w:lineRule="auto"/>
        <w:rPr>
          <w:b/>
        </w:rPr>
      </w:pPr>
      <w:r>
        <w:rPr>
          <w:b/>
        </w:rPr>
        <w:t>Model and program governance</w:t>
      </w:r>
    </w:p>
    <w:p w14:paraId="00000246" w14:textId="77777777" w:rsidR="004F0C01" w:rsidRDefault="00D771D9">
      <w:pPr>
        <w:spacing w:line="276" w:lineRule="auto"/>
        <w:ind w:left="1440" w:firstLine="0"/>
        <w:rPr>
          <w:b/>
        </w:rPr>
      </w:pPr>
      <w:r>
        <w:t xml:space="preserve">Developing a workflow for ensuring model governance and accuracy metrics are provided ongoing to relevant stakeholders </w:t>
      </w:r>
    </w:p>
    <w:p w14:paraId="00000247" w14:textId="77777777" w:rsidR="004F0C01" w:rsidRDefault="00D771D9">
      <w:pPr>
        <w:spacing w:line="276" w:lineRule="auto"/>
        <w:ind w:firstLine="0"/>
      </w:pPr>
      <w:r>
        <w:rPr>
          <w:b/>
        </w:rPr>
        <w:t>The below is a proposed and draft approach</w:t>
      </w:r>
      <w:r>
        <w:t xml:space="preserve"> for for implementing our GrowthOS solution for TIME dotCom which will be updated following kick-off once all roles and responsibilities have been identified/confirmed:</w:t>
      </w:r>
    </w:p>
    <w:p w14:paraId="00000248" w14:textId="77777777" w:rsidR="004F0C01" w:rsidRDefault="004F0C01">
      <w:pPr>
        <w:spacing w:line="276" w:lineRule="auto"/>
        <w:ind w:firstLine="0"/>
      </w:pPr>
    </w:p>
    <w:p w14:paraId="00000249" w14:textId="77777777" w:rsidR="004F0C01" w:rsidRDefault="00D771D9">
      <w:pPr>
        <w:spacing w:line="276" w:lineRule="auto"/>
        <w:ind w:firstLine="0"/>
      </w:pPr>
      <w:r>
        <w:t xml:space="preserve">The key roles and responsibilities at Mutinex are as follows: </w:t>
      </w:r>
    </w:p>
    <w:p w14:paraId="0000024A" w14:textId="77777777" w:rsidR="004F0C01" w:rsidRDefault="004F0C01">
      <w:pPr>
        <w:spacing w:line="276" w:lineRule="auto"/>
        <w:ind w:firstLine="0"/>
      </w:pPr>
    </w:p>
    <w:p w14:paraId="0000024B" w14:textId="77777777" w:rsidR="004F0C01" w:rsidRDefault="00D771D9">
      <w:pPr>
        <w:spacing w:after="200" w:line="276" w:lineRule="auto"/>
        <w:ind w:firstLine="0"/>
        <w:rPr>
          <w:b/>
        </w:rPr>
      </w:pPr>
      <w:r>
        <w:rPr>
          <w:b/>
        </w:rPr>
        <w:t xml:space="preserve">Delivery Manager: </w:t>
      </w:r>
      <w:r>
        <w:t>The Delivery Manager is your primary partner to complete the onboarding phase. They will work with you to ensure you’re getting everything you need and provide regular updates on progress, timings and impediments. Upon going live, your regular contact will shift to your assigned account manager.</w:t>
      </w:r>
    </w:p>
    <w:p w14:paraId="0000024C" w14:textId="77777777" w:rsidR="004F0C01" w:rsidRDefault="00D771D9">
      <w:pPr>
        <w:spacing w:after="200" w:line="276" w:lineRule="auto"/>
        <w:ind w:firstLine="0"/>
      </w:pPr>
      <w:r>
        <w:rPr>
          <w:b/>
        </w:rPr>
        <w:t>Account Manager:</w:t>
      </w:r>
      <w:r>
        <w:t xml:space="preserve"> Your day to day primary contact for platform or broader MMM or MROI questions. They will ensure any requests or recommendations are captured and passed-through to the relevant team(s) at Mutinex and/or TIME dotCom stakeholders where relevant. Takes full ownership of the account post onboarding. </w:t>
      </w:r>
    </w:p>
    <w:p w14:paraId="0000024D" w14:textId="77777777" w:rsidR="004F0C01" w:rsidRDefault="00D771D9">
      <w:pPr>
        <w:spacing w:after="200" w:line="276" w:lineRule="auto"/>
        <w:ind w:firstLine="0"/>
      </w:pPr>
      <w:r>
        <w:rPr>
          <w:b/>
        </w:rPr>
        <w:t xml:space="preserve">Marketing Science Partner: </w:t>
      </w:r>
      <w:r>
        <w:t xml:space="preserve"> Responsible for insights presentations and discussion meetings quarterly. Will also provide a monthly touch point - either office hours or monthly breakdown - following each refresh to ensure insights on trends and optimisations are reviewed at a regular cadence.</w:t>
      </w:r>
    </w:p>
    <w:p w14:paraId="0000024E" w14:textId="77777777" w:rsidR="004F0C01" w:rsidRDefault="00D771D9">
      <w:pPr>
        <w:spacing w:after="200" w:line="276" w:lineRule="auto"/>
        <w:ind w:firstLine="0"/>
      </w:pPr>
      <w:r>
        <w:rPr>
          <w:b/>
        </w:rPr>
        <w:t>Marketing Data Analyst:</w:t>
      </w:r>
      <w:r>
        <w:t xml:space="preserve"> Ensure key data decisions that will impact hierarchy, granularity and insight are managed and covered with sufficient detail and consideration. They will work with TIME dotCom to identify ways to streamline and automate the flow of data across for this program.</w:t>
      </w:r>
    </w:p>
    <w:p w14:paraId="0000024F" w14:textId="77777777" w:rsidR="004F0C01" w:rsidRDefault="004F0C01">
      <w:pPr>
        <w:spacing w:line="276" w:lineRule="auto"/>
        <w:ind w:firstLine="0"/>
        <w:rPr>
          <w:rFonts w:ascii="Montserrat" w:eastAsia="Montserrat" w:hAnsi="Montserrat" w:cs="Montserrat"/>
          <w:sz w:val="16"/>
          <w:szCs w:val="16"/>
        </w:rPr>
      </w:pPr>
    </w:p>
    <w:tbl>
      <w:tblPr>
        <w:tblStyle w:val="af2"/>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4F0C01" w14:paraId="5F364B71" w14:textId="77777777">
        <w:tc>
          <w:tcPr>
            <w:tcW w:w="1948" w:type="dxa"/>
            <w:shd w:val="clear" w:color="auto" w:fill="0B5394"/>
            <w:tcMar>
              <w:top w:w="100" w:type="dxa"/>
              <w:left w:w="100" w:type="dxa"/>
              <w:bottom w:w="100" w:type="dxa"/>
              <w:right w:w="100" w:type="dxa"/>
            </w:tcMar>
            <w:vAlign w:val="center"/>
          </w:tcPr>
          <w:p w14:paraId="00000250"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Task</w:t>
            </w:r>
          </w:p>
        </w:tc>
        <w:tc>
          <w:tcPr>
            <w:tcW w:w="1948" w:type="dxa"/>
            <w:shd w:val="clear" w:color="auto" w:fill="0B5394"/>
            <w:tcMar>
              <w:top w:w="100" w:type="dxa"/>
              <w:left w:w="100" w:type="dxa"/>
              <w:bottom w:w="100" w:type="dxa"/>
              <w:right w:w="100" w:type="dxa"/>
            </w:tcMar>
            <w:vAlign w:val="center"/>
          </w:tcPr>
          <w:p w14:paraId="00000251"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R</w:t>
            </w:r>
          </w:p>
          <w:p w14:paraId="00000252"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(Responsible)</w:t>
            </w:r>
          </w:p>
        </w:tc>
        <w:tc>
          <w:tcPr>
            <w:tcW w:w="1948" w:type="dxa"/>
            <w:shd w:val="clear" w:color="auto" w:fill="0B5394"/>
            <w:tcMar>
              <w:top w:w="100" w:type="dxa"/>
              <w:left w:w="100" w:type="dxa"/>
              <w:bottom w:w="100" w:type="dxa"/>
              <w:right w:w="100" w:type="dxa"/>
            </w:tcMar>
            <w:vAlign w:val="center"/>
          </w:tcPr>
          <w:p w14:paraId="00000253"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A</w:t>
            </w:r>
          </w:p>
          <w:p w14:paraId="00000254"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(Accountable)</w:t>
            </w:r>
          </w:p>
        </w:tc>
        <w:tc>
          <w:tcPr>
            <w:tcW w:w="1948" w:type="dxa"/>
            <w:shd w:val="clear" w:color="auto" w:fill="0B5394"/>
            <w:tcMar>
              <w:top w:w="100" w:type="dxa"/>
              <w:left w:w="100" w:type="dxa"/>
              <w:bottom w:w="100" w:type="dxa"/>
              <w:right w:w="100" w:type="dxa"/>
            </w:tcMar>
            <w:vAlign w:val="center"/>
          </w:tcPr>
          <w:p w14:paraId="00000255"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C</w:t>
            </w:r>
          </w:p>
          <w:p w14:paraId="00000256"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(Consulted)</w:t>
            </w:r>
          </w:p>
        </w:tc>
        <w:tc>
          <w:tcPr>
            <w:tcW w:w="1948" w:type="dxa"/>
            <w:shd w:val="clear" w:color="auto" w:fill="0B5394"/>
            <w:tcMar>
              <w:top w:w="100" w:type="dxa"/>
              <w:left w:w="100" w:type="dxa"/>
              <w:bottom w:w="100" w:type="dxa"/>
              <w:right w:w="100" w:type="dxa"/>
            </w:tcMar>
            <w:vAlign w:val="center"/>
          </w:tcPr>
          <w:p w14:paraId="00000257"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I</w:t>
            </w:r>
          </w:p>
          <w:p w14:paraId="00000258"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(Informed)</w:t>
            </w:r>
          </w:p>
        </w:tc>
      </w:tr>
      <w:tr w:rsidR="004F0C01" w14:paraId="40F92483" w14:textId="77777777">
        <w:tc>
          <w:tcPr>
            <w:tcW w:w="1948" w:type="dxa"/>
            <w:shd w:val="clear" w:color="auto" w:fill="auto"/>
            <w:tcMar>
              <w:top w:w="100" w:type="dxa"/>
              <w:left w:w="100" w:type="dxa"/>
              <w:bottom w:w="100" w:type="dxa"/>
              <w:right w:w="100" w:type="dxa"/>
            </w:tcMar>
          </w:tcPr>
          <w:p w14:paraId="0000025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Pre-Kickoff: </w:t>
            </w:r>
            <w:r>
              <w:rPr>
                <w:rFonts w:ascii="Montserrat" w:eastAsia="Montserrat" w:hAnsi="Montserrat" w:cs="Montserrat"/>
                <w:sz w:val="16"/>
                <w:szCs w:val="16"/>
              </w:rPr>
              <w:t>Sales Handover/Customer brief to customer squad and introduce the customer squad to TIME dotCom</w:t>
            </w:r>
          </w:p>
        </w:tc>
        <w:tc>
          <w:tcPr>
            <w:tcW w:w="1948" w:type="dxa"/>
            <w:shd w:val="clear" w:color="auto" w:fill="auto"/>
            <w:tcMar>
              <w:top w:w="100" w:type="dxa"/>
              <w:left w:w="100" w:type="dxa"/>
              <w:bottom w:w="100" w:type="dxa"/>
              <w:right w:w="100" w:type="dxa"/>
            </w:tcMar>
          </w:tcPr>
          <w:p w14:paraId="0000025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Sales</w:t>
            </w:r>
          </w:p>
        </w:tc>
        <w:tc>
          <w:tcPr>
            <w:tcW w:w="1948" w:type="dxa"/>
            <w:shd w:val="clear" w:color="auto" w:fill="auto"/>
            <w:tcMar>
              <w:top w:w="100" w:type="dxa"/>
              <w:left w:w="100" w:type="dxa"/>
              <w:bottom w:w="100" w:type="dxa"/>
              <w:right w:w="100" w:type="dxa"/>
            </w:tcMar>
          </w:tcPr>
          <w:p w14:paraId="0000025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Sales</w:t>
            </w:r>
          </w:p>
        </w:tc>
        <w:tc>
          <w:tcPr>
            <w:tcW w:w="1948" w:type="dxa"/>
            <w:shd w:val="clear" w:color="auto" w:fill="auto"/>
            <w:tcMar>
              <w:top w:w="100" w:type="dxa"/>
              <w:left w:w="100" w:type="dxa"/>
              <w:bottom w:w="100" w:type="dxa"/>
              <w:right w:w="100" w:type="dxa"/>
            </w:tcMar>
          </w:tcPr>
          <w:p w14:paraId="0000025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Customer Engineering, Data Science, Marketing Science, Sales</w:t>
            </w:r>
          </w:p>
        </w:tc>
        <w:tc>
          <w:tcPr>
            <w:tcW w:w="1948" w:type="dxa"/>
            <w:shd w:val="clear" w:color="auto" w:fill="auto"/>
            <w:tcMar>
              <w:top w:w="100" w:type="dxa"/>
              <w:left w:w="100" w:type="dxa"/>
              <w:bottom w:w="100" w:type="dxa"/>
              <w:right w:w="100" w:type="dxa"/>
            </w:tcMar>
          </w:tcPr>
          <w:p w14:paraId="0000025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w:t>
            </w:r>
          </w:p>
        </w:tc>
      </w:tr>
      <w:tr w:rsidR="004F0C01" w14:paraId="30FA9619" w14:textId="77777777">
        <w:tc>
          <w:tcPr>
            <w:tcW w:w="1948" w:type="dxa"/>
            <w:shd w:val="clear" w:color="auto" w:fill="auto"/>
            <w:tcMar>
              <w:top w:w="100" w:type="dxa"/>
              <w:left w:w="100" w:type="dxa"/>
              <w:bottom w:w="100" w:type="dxa"/>
              <w:right w:w="100" w:type="dxa"/>
            </w:tcMar>
          </w:tcPr>
          <w:p w14:paraId="0000025E"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Internal kickoff:</w:t>
            </w:r>
            <w:r>
              <w:rPr>
                <w:rFonts w:ascii="Montserrat" w:eastAsia="Montserrat" w:hAnsi="Montserrat" w:cs="Montserrat"/>
                <w:sz w:val="16"/>
                <w:szCs w:val="16"/>
              </w:rPr>
              <w:t xml:space="preserve"> Internal squad kick-off meeting [domain knowledge + customer platform expectations]; schedule and conduct kick off meeting with TIME dotCom</w:t>
            </w:r>
          </w:p>
        </w:tc>
        <w:tc>
          <w:tcPr>
            <w:tcW w:w="1948" w:type="dxa"/>
            <w:shd w:val="clear" w:color="auto" w:fill="auto"/>
            <w:tcMar>
              <w:top w:w="100" w:type="dxa"/>
              <w:left w:w="100" w:type="dxa"/>
              <w:bottom w:w="100" w:type="dxa"/>
              <w:right w:w="100" w:type="dxa"/>
            </w:tcMar>
          </w:tcPr>
          <w:p w14:paraId="0000025F"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6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Marketing Data Analyst, Marketing Science</w:t>
            </w:r>
          </w:p>
        </w:tc>
        <w:tc>
          <w:tcPr>
            <w:tcW w:w="1948" w:type="dxa"/>
            <w:shd w:val="clear" w:color="auto" w:fill="auto"/>
            <w:tcMar>
              <w:top w:w="100" w:type="dxa"/>
              <w:left w:w="100" w:type="dxa"/>
              <w:bottom w:w="100" w:type="dxa"/>
              <w:right w:w="100" w:type="dxa"/>
            </w:tcMar>
          </w:tcPr>
          <w:p w14:paraId="0000026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Sales</w:t>
            </w:r>
          </w:p>
        </w:tc>
      </w:tr>
      <w:tr w:rsidR="004F0C01" w14:paraId="185D1520" w14:textId="77777777">
        <w:tc>
          <w:tcPr>
            <w:tcW w:w="1948" w:type="dxa"/>
            <w:shd w:val="clear" w:color="auto" w:fill="auto"/>
            <w:tcMar>
              <w:top w:w="100" w:type="dxa"/>
              <w:left w:w="100" w:type="dxa"/>
              <w:bottom w:w="100" w:type="dxa"/>
              <w:right w:w="100" w:type="dxa"/>
            </w:tcMar>
          </w:tcPr>
          <w:p w14:paraId="0000026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All: </w:t>
            </w:r>
            <w:r>
              <w:rPr>
                <w:rFonts w:ascii="Montserrat" w:eastAsia="Montserrat" w:hAnsi="Montserrat" w:cs="Montserrat"/>
                <w:sz w:val="16"/>
                <w:szCs w:val="16"/>
              </w:rPr>
              <w:t>Provide fortnightly progress updates to the project sponsor at TIME dotCom</w:t>
            </w:r>
          </w:p>
        </w:tc>
        <w:tc>
          <w:tcPr>
            <w:tcW w:w="1948" w:type="dxa"/>
            <w:shd w:val="clear" w:color="auto" w:fill="auto"/>
            <w:tcMar>
              <w:top w:w="100" w:type="dxa"/>
              <w:left w:w="100" w:type="dxa"/>
              <w:bottom w:w="100" w:type="dxa"/>
              <w:right w:w="100" w:type="dxa"/>
            </w:tcMar>
          </w:tcPr>
          <w:p w14:paraId="0000026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6"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Customer Engineering, TIME dotCom, Sales</w:t>
            </w:r>
          </w:p>
        </w:tc>
        <w:tc>
          <w:tcPr>
            <w:tcW w:w="1948" w:type="dxa"/>
            <w:shd w:val="clear" w:color="auto" w:fill="auto"/>
            <w:tcMar>
              <w:top w:w="100" w:type="dxa"/>
              <w:left w:w="100" w:type="dxa"/>
              <w:bottom w:w="100" w:type="dxa"/>
              <w:right w:w="100" w:type="dxa"/>
            </w:tcMar>
          </w:tcPr>
          <w:p w14:paraId="00000267"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Account Manager</w:t>
            </w:r>
          </w:p>
        </w:tc>
      </w:tr>
      <w:tr w:rsidR="004F0C01" w14:paraId="46003083" w14:textId="77777777">
        <w:tc>
          <w:tcPr>
            <w:tcW w:w="1948" w:type="dxa"/>
            <w:shd w:val="clear" w:color="auto" w:fill="auto"/>
            <w:tcMar>
              <w:top w:w="100" w:type="dxa"/>
              <w:left w:w="100" w:type="dxa"/>
              <w:bottom w:w="100" w:type="dxa"/>
              <w:right w:w="100" w:type="dxa"/>
            </w:tcMar>
          </w:tcPr>
          <w:p w14:paraId="00000268"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Customer kickoff</w:t>
            </w:r>
            <w:r>
              <w:rPr>
                <w:rFonts w:ascii="Montserrat" w:eastAsia="Montserrat" w:hAnsi="Montserrat" w:cs="Montserrat"/>
                <w:sz w:val="16"/>
                <w:szCs w:val="16"/>
              </w:rPr>
              <w:t>: Finalise project plan + share with TIME dotCom</w:t>
            </w:r>
          </w:p>
        </w:tc>
        <w:tc>
          <w:tcPr>
            <w:tcW w:w="1948" w:type="dxa"/>
            <w:shd w:val="clear" w:color="auto" w:fill="auto"/>
            <w:tcMar>
              <w:top w:w="100" w:type="dxa"/>
              <w:left w:w="100" w:type="dxa"/>
              <w:bottom w:w="100" w:type="dxa"/>
              <w:right w:w="100" w:type="dxa"/>
            </w:tcMar>
          </w:tcPr>
          <w:p w14:paraId="0000026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Data Science, Operations, Sales, Marketing Science</w:t>
            </w:r>
          </w:p>
        </w:tc>
        <w:tc>
          <w:tcPr>
            <w:tcW w:w="1948" w:type="dxa"/>
            <w:shd w:val="clear" w:color="auto" w:fill="auto"/>
            <w:tcMar>
              <w:top w:w="100" w:type="dxa"/>
              <w:left w:w="100" w:type="dxa"/>
              <w:bottom w:w="100" w:type="dxa"/>
              <w:right w:w="100" w:type="dxa"/>
            </w:tcMar>
          </w:tcPr>
          <w:p w14:paraId="0000026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Delivery Manager</w:t>
            </w:r>
          </w:p>
        </w:tc>
      </w:tr>
      <w:tr w:rsidR="004F0C01" w14:paraId="1051DACC" w14:textId="77777777">
        <w:tc>
          <w:tcPr>
            <w:tcW w:w="1948" w:type="dxa"/>
            <w:shd w:val="clear" w:color="auto" w:fill="auto"/>
            <w:tcMar>
              <w:top w:w="100" w:type="dxa"/>
              <w:left w:w="100" w:type="dxa"/>
              <w:bottom w:w="100" w:type="dxa"/>
              <w:right w:w="100" w:type="dxa"/>
            </w:tcMar>
          </w:tcPr>
          <w:p w14:paraId="0000026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Data discovery:</w:t>
            </w:r>
            <w:r>
              <w:rPr>
                <w:rFonts w:ascii="Montserrat" w:eastAsia="Montserrat" w:hAnsi="Montserrat" w:cs="Montserrat"/>
                <w:sz w:val="16"/>
                <w:szCs w:val="16"/>
              </w:rPr>
              <w:t xml:space="preserve"> Schedule/Lead data discovery workshop, internal playback for alignment and brief on key outcomes/decisions, external playback to share key outcomes/decisions made in discovery with project sponsor at TIME dotCom</w:t>
            </w:r>
          </w:p>
        </w:tc>
        <w:tc>
          <w:tcPr>
            <w:tcW w:w="1948" w:type="dxa"/>
            <w:shd w:val="clear" w:color="auto" w:fill="auto"/>
            <w:tcMar>
              <w:top w:w="100" w:type="dxa"/>
              <w:left w:w="100" w:type="dxa"/>
              <w:bottom w:w="100" w:type="dxa"/>
              <w:right w:w="100" w:type="dxa"/>
            </w:tcMar>
          </w:tcPr>
          <w:p w14:paraId="0000026E"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 Marketing Science</w:t>
            </w:r>
          </w:p>
        </w:tc>
        <w:tc>
          <w:tcPr>
            <w:tcW w:w="1948" w:type="dxa"/>
            <w:shd w:val="clear" w:color="auto" w:fill="auto"/>
            <w:tcMar>
              <w:top w:w="100" w:type="dxa"/>
              <w:left w:w="100" w:type="dxa"/>
              <w:bottom w:w="100" w:type="dxa"/>
              <w:right w:w="100" w:type="dxa"/>
            </w:tcMar>
          </w:tcPr>
          <w:p w14:paraId="0000026F"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7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Marketing Science, TIME dotCom, Customer Engineering</w:t>
            </w:r>
          </w:p>
        </w:tc>
        <w:tc>
          <w:tcPr>
            <w:tcW w:w="1948" w:type="dxa"/>
            <w:shd w:val="clear" w:color="auto" w:fill="auto"/>
            <w:tcMar>
              <w:top w:w="100" w:type="dxa"/>
              <w:left w:w="100" w:type="dxa"/>
              <w:bottom w:w="100" w:type="dxa"/>
              <w:right w:w="100" w:type="dxa"/>
            </w:tcMar>
          </w:tcPr>
          <w:p w14:paraId="0000027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Account Manager, Delivery Manager</w:t>
            </w:r>
          </w:p>
        </w:tc>
      </w:tr>
      <w:tr w:rsidR="004F0C01" w14:paraId="2F438958" w14:textId="77777777">
        <w:tc>
          <w:tcPr>
            <w:tcW w:w="1948" w:type="dxa"/>
            <w:shd w:val="clear" w:color="auto" w:fill="auto"/>
            <w:tcMar>
              <w:top w:w="100" w:type="dxa"/>
              <w:left w:w="100" w:type="dxa"/>
              <w:bottom w:w="100" w:type="dxa"/>
              <w:right w:w="100" w:type="dxa"/>
            </w:tcMar>
          </w:tcPr>
          <w:p w14:paraId="0000027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Data scouting: </w:t>
            </w:r>
            <w:r>
              <w:rPr>
                <w:rFonts w:ascii="Montserrat" w:eastAsia="Montserrat" w:hAnsi="Montserrat" w:cs="Montserrat"/>
                <w:sz w:val="16"/>
                <w:szCs w:val="16"/>
              </w:rPr>
              <w:t xml:space="preserve">Actions the data labelling in DataOS, ensuring all data is correctly labelled and ready for modelling. </w:t>
            </w:r>
          </w:p>
        </w:tc>
        <w:tc>
          <w:tcPr>
            <w:tcW w:w="1948" w:type="dxa"/>
            <w:shd w:val="clear" w:color="auto" w:fill="auto"/>
            <w:tcMar>
              <w:top w:w="100" w:type="dxa"/>
              <w:left w:w="100" w:type="dxa"/>
              <w:bottom w:w="100" w:type="dxa"/>
              <w:right w:w="100" w:type="dxa"/>
            </w:tcMar>
          </w:tcPr>
          <w:p w14:paraId="0000027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Media Agency</w:t>
            </w:r>
          </w:p>
        </w:tc>
        <w:tc>
          <w:tcPr>
            <w:tcW w:w="1948" w:type="dxa"/>
            <w:shd w:val="clear" w:color="auto" w:fill="auto"/>
            <w:tcMar>
              <w:top w:w="100" w:type="dxa"/>
              <w:left w:w="100" w:type="dxa"/>
              <w:bottom w:w="100" w:type="dxa"/>
              <w:right w:w="100" w:type="dxa"/>
            </w:tcMar>
          </w:tcPr>
          <w:p w14:paraId="0000027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Media Agency</w:t>
            </w:r>
          </w:p>
        </w:tc>
        <w:tc>
          <w:tcPr>
            <w:tcW w:w="1948" w:type="dxa"/>
            <w:shd w:val="clear" w:color="auto" w:fill="auto"/>
            <w:tcMar>
              <w:top w:w="100" w:type="dxa"/>
              <w:left w:w="100" w:type="dxa"/>
              <w:bottom w:w="100" w:type="dxa"/>
              <w:right w:w="100" w:type="dxa"/>
            </w:tcMar>
          </w:tcPr>
          <w:p w14:paraId="0000027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 Marketing Data Analyst</w:t>
            </w:r>
          </w:p>
        </w:tc>
        <w:tc>
          <w:tcPr>
            <w:tcW w:w="1948" w:type="dxa"/>
            <w:shd w:val="clear" w:color="auto" w:fill="auto"/>
            <w:tcMar>
              <w:top w:w="100" w:type="dxa"/>
              <w:left w:w="100" w:type="dxa"/>
              <w:bottom w:w="100" w:type="dxa"/>
              <w:right w:w="100" w:type="dxa"/>
            </w:tcMar>
          </w:tcPr>
          <w:p w14:paraId="00000276"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 Account Manager, Data Science</w:t>
            </w:r>
          </w:p>
        </w:tc>
      </w:tr>
      <w:tr w:rsidR="004F0C01" w14:paraId="4CF8C883" w14:textId="77777777">
        <w:tc>
          <w:tcPr>
            <w:tcW w:w="1948" w:type="dxa"/>
            <w:shd w:val="clear" w:color="auto" w:fill="auto"/>
            <w:tcMar>
              <w:top w:w="100" w:type="dxa"/>
              <w:left w:w="100" w:type="dxa"/>
              <w:bottom w:w="100" w:type="dxa"/>
              <w:right w:w="100" w:type="dxa"/>
            </w:tcMar>
          </w:tcPr>
          <w:p w14:paraId="00000277"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Data supply &amp; QA:</w:t>
            </w:r>
            <w:r>
              <w:rPr>
                <w:rFonts w:ascii="Montserrat" w:eastAsia="Montserrat" w:hAnsi="Montserrat" w:cs="Montserrat"/>
                <w:sz w:val="16"/>
                <w:szCs w:val="16"/>
              </w:rPr>
              <w:t xml:space="preserve"> Data collection and feedback loop with TIME dotCom; questions from Time dotCom around data and future insight impact, project management (data delivery, issue management) with project sponsor at TIME dotCom</w:t>
            </w:r>
          </w:p>
        </w:tc>
        <w:tc>
          <w:tcPr>
            <w:tcW w:w="1948" w:type="dxa"/>
            <w:shd w:val="clear" w:color="auto" w:fill="auto"/>
            <w:tcMar>
              <w:top w:w="100" w:type="dxa"/>
              <w:left w:w="100" w:type="dxa"/>
              <w:bottom w:w="100" w:type="dxa"/>
              <w:right w:w="100" w:type="dxa"/>
            </w:tcMar>
          </w:tcPr>
          <w:p w14:paraId="00000278"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Media Agency</w:t>
            </w:r>
          </w:p>
        </w:tc>
        <w:tc>
          <w:tcPr>
            <w:tcW w:w="1948" w:type="dxa"/>
            <w:shd w:val="clear" w:color="auto" w:fill="auto"/>
            <w:tcMar>
              <w:top w:w="100" w:type="dxa"/>
              <w:left w:w="100" w:type="dxa"/>
              <w:bottom w:w="100" w:type="dxa"/>
              <w:right w:w="100" w:type="dxa"/>
            </w:tcMar>
          </w:tcPr>
          <w:p w14:paraId="0000027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 Marketing Data Analyst</w:t>
            </w:r>
          </w:p>
        </w:tc>
        <w:tc>
          <w:tcPr>
            <w:tcW w:w="1948" w:type="dxa"/>
            <w:shd w:val="clear" w:color="auto" w:fill="auto"/>
            <w:tcMar>
              <w:top w:w="100" w:type="dxa"/>
              <w:left w:w="100" w:type="dxa"/>
              <w:bottom w:w="100" w:type="dxa"/>
              <w:right w:w="100" w:type="dxa"/>
            </w:tcMar>
          </w:tcPr>
          <w:p w14:paraId="0000027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TIME dotCom, Media Agency, Marketing Science, Marketing Data Analyst, Delivery Manager</w:t>
            </w:r>
          </w:p>
        </w:tc>
        <w:tc>
          <w:tcPr>
            <w:tcW w:w="1948" w:type="dxa"/>
            <w:shd w:val="clear" w:color="auto" w:fill="auto"/>
            <w:tcMar>
              <w:top w:w="100" w:type="dxa"/>
              <w:left w:w="100" w:type="dxa"/>
              <w:bottom w:w="100" w:type="dxa"/>
              <w:right w:w="100" w:type="dxa"/>
            </w:tcMar>
          </w:tcPr>
          <w:p w14:paraId="0000027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Delivery Manager</w:t>
            </w:r>
          </w:p>
        </w:tc>
      </w:tr>
      <w:tr w:rsidR="004F0C01" w14:paraId="7F3137BB" w14:textId="77777777">
        <w:tc>
          <w:tcPr>
            <w:tcW w:w="1948" w:type="dxa"/>
            <w:shd w:val="clear" w:color="auto" w:fill="auto"/>
            <w:tcMar>
              <w:top w:w="100" w:type="dxa"/>
              <w:left w:w="100" w:type="dxa"/>
              <w:bottom w:w="100" w:type="dxa"/>
              <w:right w:w="100" w:type="dxa"/>
            </w:tcMar>
          </w:tcPr>
          <w:p w14:paraId="0000027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Modelling: </w:t>
            </w:r>
            <w:r>
              <w:rPr>
                <w:rFonts w:ascii="Montserrat" w:eastAsia="Montserrat" w:hAnsi="Montserrat" w:cs="Montserrat"/>
                <w:sz w:val="16"/>
                <w:szCs w:val="16"/>
              </w:rPr>
              <w:t xml:space="preserve">Modelling and platform </w:t>
            </w:r>
            <w:r>
              <w:rPr>
                <w:rFonts w:ascii="Montserrat" w:eastAsia="Montserrat" w:hAnsi="Montserrat" w:cs="Montserrat"/>
                <w:sz w:val="16"/>
                <w:szCs w:val="16"/>
              </w:rPr>
              <w:lastRenderedPageBreak/>
              <w:t>configuration</w:t>
            </w:r>
          </w:p>
        </w:tc>
        <w:tc>
          <w:tcPr>
            <w:tcW w:w="1948" w:type="dxa"/>
            <w:shd w:val="clear" w:color="auto" w:fill="auto"/>
            <w:tcMar>
              <w:top w:w="100" w:type="dxa"/>
              <w:left w:w="100" w:type="dxa"/>
              <w:bottom w:w="100" w:type="dxa"/>
              <w:right w:w="100" w:type="dxa"/>
            </w:tcMar>
          </w:tcPr>
          <w:p w14:paraId="0000027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lastRenderedPageBreak/>
              <w:t>Data Science</w:t>
            </w:r>
          </w:p>
        </w:tc>
        <w:tc>
          <w:tcPr>
            <w:tcW w:w="1948" w:type="dxa"/>
            <w:shd w:val="clear" w:color="auto" w:fill="auto"/>
            <w:tcMar>
              <w:top w:w="100" w:type="dxa"/>
              <w:left w:w="100" w:type="dxa"/>
              <w:bottom w:w="100" w:type="dxa"/>
              <w:right w:w="100" w:type="dxa"/>
            </w:tcMar>
          </w:tcPr>
          <w:p w14:paraId="0000027E"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w:t>
            </w:r>
          </w:p>
        </w:tc>
        <w:tc>
          <w:tcPr>
            <w:tcW w:w="1948" w:type="dxa"/>
            <w:shd w:val="clear" w:color="auto" w:fill="auto"/>
            <w:tcMar>
              <w:top w:w="100" w:type="dxa"/>
              <w:left w:w="100" w:type="dxa"/>
              <w:bottom w:w="100" w:type="dxa"/>
              <w:right w:w="100" w:type="dxa"/>
            </w:tcMar>
          </w:tcPr>
          <w:p w14:paraId="0000027F"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 xml:space="preserve">Delivery Manager, Marketing </w:t>
            </w:r>
            <w:r>
              <w:rPr>
                <w:rFonts w:ascii="Montserrat" w:eastAsia="Montserrat" w:hAnsi="Montserrat" w:cs="Montserrat"/>
                <w:sz w:val="16"/>
                <w:szCs w:val="16"/>
              </w:rPr>
              <w:lastRenderedPageBreak/>
              <w:t>Science, Marketing Data Analyst</w:t>
            </w:r>
          </w:p>
        </w:tc>
        <w:tc>
          <w:tcPr>
            <w:tcW w:w="1948" w:type="dxa"/>
            <w:shd w:val="clear" w:color="auto" w:fill="auto"/>
            <w:tcMar>
              <w:top w:w="100" w:type="dxa"/>
              <w:left w:w="100" w:type="dxa"/>
              <w:bottom w:w="100" w:type="dxa"/>
              <w:right w:w="100" w:type="dxa"/>
            </w:tcMar>
          </w:tcPr>
          <w:p w14:paraId="0000028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lastRenderedPageBreak/>
              <w:t xml:space="preserve">Account Manager, TIME dotCom, </w:t>
            </w:r>
            <w:r>
              <w:rPr>
                <w:rFonts w:ascii="Montserrat" w:eastAsia="Montserrat" w:hAnsi="Montserrat" w:cs="Montserrat"/>
                <w:sz w:val="16"/>
                <w:szCs w:val="16"/>
              </w:rPr>
              <w:lastRenderedPageBreak/>
              <w:t>Media Agency</w:t>
            </w:r>
          </w:p>
        </w:tc>
      </w:tr>
      <w:tr w:rsidR="004F0C01" w14:paraId="1E340196" w14:textId="77777777">
        <w:tc>
          <w:tcPr>
            <w:tcW w:w="1948" w:type="dxa"/>
            <w:shd w:val="clear" w:color="auto" w:fill="auto"/>
            <w:tcMar>
              <w:top w:w="100" w:type="dxa"/>
              <w:left w:w="100" w:type="dxa"/>
              <w:bottom w:w="100" w:type="dxa"/>
              <w:right w:w="100" w:type="dxa"/>
            </w:tcMar>
          </w:tcPr>
          <w:p w14:paraId="0000028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lastRenderedPageBreak/>
              <w:t xml:space="preserve">Reveal (SOFT): </w:t>
            </w:r>
            <w:r>
              <w:rPr>
                <w:rFonts w:ascii="Montserrat" w:eastAsia="Montserrat" w:hAnsi="Montserrat" w:cs="Montserrat"/>
                <w:sz w:val="16"/>
                <w:szCs w:val="16"/>
              </w:rPr>
              <w:t>Schedule success planning session with Project Sponsor at TIME dotCom; build a joint success plan, schedule reveal with key project stakeholders, develop training/enablement plan for first 90 days, GrowthOS/model reveal meeting, data provisioning workshop (share best practices), build and share customer engagement plan (external) and account planning (internal)</w:t>
            </w:r>
          </w:p>
        </w:tc>
        <w:tc>
          <w:tcPr>
            <w:tcW w:w="1948" w:type="dxa"/>
            <w:shd w:val="clear" w:color="auto" w:fill="auto"/>
            <w:tcMar>
              <w:top w:w="100" w:type="dxa"/>
              <w:left w:w="100" w:type="dxa"/>
              <w:bottom w:w="100" w:type="dxa"/>
              <w:right w:w="100" w:type="dxa"/>
            </w:tcMar>
          </w:tcPr>
          <w:p w14:paraId="0000028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Marketing Science</w:t>
            </w:r>
          </w:p>
        </w:tc>
        <w:tc>
          <w:tcPr>
            <w:tcW w:w="1948" w:type="dxa"/>
            <w:shd w:val="clear" w:color="auto" w:fill="auto"/>
            <w:tcMar>
              <w:top w:w="100" w:type="dxa"/>
              <w:left w:w="100" w:type="dxa"/>
              <w:bottom w:w="100" w:type="dxa"/>
              <w:right w:w="100" w:type="dxa"/>
            </w:tcMar>
          </w:tcPr>
          <w:p w14:paraId="0000028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Marketing Science</w:t>
            </w:r>
          </w:p>
        </w:tc>
        <w:tc>
          <w:tcPr>
            <w:tcW w:w="1948" w:type="dxa"/>
            <w:shd w:val="clear" w:color="auto" w:fill="auto"/>
            <w:tcMar>
              <w:top w:w="100" w:type="dxa"/>
              <w:left w:w="100" w:type="dxa"/>
              <w:bottom w:w="100" w:type="dxa"/>
              <w:right w:w="100" w:type="dxa"/>
            </w:tcMar>
          </w:tcPr>
          <w:p w14:paraId="0000028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 Data Science, TIME dotCom, Media Agency</w:t>
            </w:r>
          </w:p>
        </w:tc>
        <w:tc>
          <w:tcPr>
            <w:tcW w:w="1948" w:type="dxa"/>
            <w:shd w:val="clear" w:color="auto" w:fill="auto"/>
            <w:tcMar>
              <w:top w:w="100" w:type="dxa"/>
              <w:left w:w="100" w:type="dxa"/>
              <w:bottom w:w="100" w:type="dxa"/>
              <w:right w:w="100" w:type="dxa"/>
            </w:tcMar>
          </w:tcPr>
          <w:p w14:paraId="0000028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 Sales, Marketing Data Analyst</w:t>
            </w:r>
          </w:p>
        </w:tc>
      </w:tr>
    </w:tbl>
    <w:p w14:paraId="00000286" w14:textId="77777777" w:rsidR="004F0C01" w:rsidRDefault="004F0C01">
      <w:pPr>
        <w:spacing w:line="276" w:lineRule="auto"/>
        <w:ind w:firstLine="0"/>
        <w:rPr>
          <w:rFonts w:ascii="Montserrat" w:eastAsia="Montserrat" w:hAnsi="Montserrat" w:cs="Montserrat"/>
          <w:sz w:val="16"/>
          <w:szCs w:val="16"/>
        </w:rPr>
      </w:pPr>
    </w:p>
    <w:tbl>
      <w:tblPr>
        <w:tblStyle w:val="af3"/>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4F0C01" w14:paraId="4C2DACAF" w14:textId="77777777">
        <w:tc>
          <w:tcPr>
            <w:tcW w:w="1948" w:type="dxa"/>
            <w:shd w:val="clear" w:color="auto" w:fill="0B5394"/>
            <w:tcMar>
              <w:top w:w="100" w:type="dxa"/>
              <w:left w:w="100" w:type="dxa"/>
              <w:bottom w:w="100" w:type="dxa"/>
              <w:right w:w="100" w:type="dxa"/>
            </w:tcMar>
            <w:vAlign w:val="center"/>
          </w:tcPr>
          <w:p w14:paraId="00000287"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Task</w:t>
            </w:r>
          </w:p>
        </w:tc>
        <w:tc>
          <w:tcPr>
            <w:tcW w:w="1948" w:type="dxa"/>
            <w:shd w:val="clear" w:color="auto" w:fill="0B5394"/>
            <w:tcMar>
              <w:top w:w="100" w:type="dxa"/>
              <w:left w:w="100" w:type="dxa"/>
              <w:bottom w:w="100" w:type="dxa"/>
              <w:right w:w="100" w:type="dxa"/>
            </w:tcMar>
            <w:vAlign w:val="center"/>
          </w:tcPr>
          <w:p w14:paraId="00000288"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R</w:t>
            </w:r>
          </w:p>
          <w:p w14:paraId="00000289"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(Responsible)</w:t>
            </w:r>
          </w:p>
        </w:tc>
        <w:tc>
          <w:tcPr>
            <w:tcW w:w="1948" w:type="dxa"/>
            <w:shd w:val="clear" w:color="auto" w:fill="0B5394"/>
            <w:tcMar>
              <w:top w:w="100" w:type="dxa"/>
              <w:left w:w="100" w:type="dxa"/>
              <w:bottom w:w="100" w:type="dxa"/>
              <w:right w:w="100" w:type="dxa"/>
            </w:tcMar>
            <w:vAlign w:val="center"/>
          </w:tcPr>
          <w:p w14:paraId="0000028A"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A</w:t>
            </w:r>
          </w:p>
          <w:p w14:paraId="0000028B"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(Accountable)</w:t>
            </w:r>
          </w:p>
        </w:tc>
        <w:tc>
          <w:tcPr>
            <w:tcW w:w="1948" w:type="dxa"/>
            <w:shd w:val="clear" w:color="auto" w:fill="0B5394"/>
            <w:tcMar>
              <w:top w:w="100" w:type="dxa"/>
              <w:left w:w="100" w:type="dxa"/>
              <w:bottom w:w="100" w:type="dxa"/>
              <w:right w:w="100" w:type="dxa"/>
            </w:tcMar>
            <w:vAlign w:val="center"/>
          </w:tcPr>
          <w:p w14:paraId="0000028C"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C</w:t>
            </w:r>
          </w:p>
          <w:p w14:paraId="0000028D"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(Consulted)</w:t>
            </w:r>
          </w:p>
        </w:tc>
        <w:tc>
          <w:tcPr>
            <w:tcW w:w="1948" w:type="dxa"/>
            <w:shd w:val="clear" w:color="auto" w:fill="0B5394"/>
            <w:tcMar>
              <w:top w:w="100" w:type="dxa"/>
              <w:left w:w="100" w:type="dxa"/>
              <w:bottom w:w="100" w:type="dxa"/>
              <w:right w:w="100" w:type="dxa"/>
            </w:tcMar>
            <w:vAlign w:val="center"/>
          </w:tcPr>
          <w:p w14:paraId="0000028E"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I</w:t>
            </w:r>
          </w:p>
          <w:p w14:paraId="0000028F"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(Informed)</w:t>
            </w:r>
          </w:p>
        </w:tc>
      </w:tr>
      <w:tr w:rsidR="004F0C01" w14:paraId="0F46A392" w14:textId="77777777">
        <w:tc>
          <w:tcPr>
            <w:tcW w:w="1948" w:type="dxa"/>
            <w:shd w:val="clear" w:color="auto" w:fill="auto"/>
            <w:tcMar>
              <w:top w:w="100" w:type="dxa"/>
              <w:left w:w="100" w:type="dxa"/>
              <w:bottom w:w="100" w:type="dxa"/>
              <w:right w:w="100" w:type="dxa"/>
            </w:tcMar>
          </w:tcPr>
          <w:p w14:paraId="0000029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Refresh (Data Expected): </w:t>
            </w:r>
            <w:r>
              <w:rPr>
                <w:rFonts w:ascii="Montserrat" w:eastAsia="Montserrat" w:hAnsi="Montserrat" w:cs="Montserrat"/>
                <w:sz w:val="16"/>
                <w:szCs w:val="16"/>
              </w:rPr>
              <w:t>Ensure TIME dotCom data supply and provisioning is seamless/organised as Mutinex best practice; confirm data supply deadlines with TIME dotCom, build refresh schedule, ensure data supply is as expected with any delays communicated with TIME dotCoM</w:t>
            </w:r>
          </w:p>
        </w:tc>
        <w:tc>
          <w:tcPr>
            <w:tcW w:w="1948" w:type="dxa"/>
            <w:shd w:val="clear" w:color="auto" w:fill="auto"/>
            <w:tcMar>
              <w:top w:w="100" w:type="dxa"/>
              <w:left w:w="100" w:type="dxa"/>
              <w:bottom w:w="100" w:type="dxa"/>
              <w:right w:w="100" w:type="dxa"/>
            </w:tcMar>
          </w:tcPr>
          <w:p w14:paraId="0000029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9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Operations, TIME dotCom, Media Agency, Account Manager</w:t>
            </w:r>
          </w:p>
        </w:tc>
        <w:tc>
          <w:tcPr>
            <w:tcW w:w="1948" w:type="dxa"/>
            <w:shd w:val="clear" w:color="auto" w:fill="auto"/>
            <w:tcMar>
              <w:top w:w="100" w:type="dxa"/>
              <w:left w:w="100" w:type="dxa"/>
              <w:bottom w:w="100" w:type="dxa"/>
              <w:right w:w="100" w:type="dxa"/>
            </w:tcMar>
          </w:tcPr>
          <w:p w14:paraId="0000029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Data Analyst, TIME dotCom, Media Agency</w:t>
            </w:r>
          </w:p>
        </w:tc>
        <w:tc>
          <w:tcPr>
            <w:tcW w:w="1948" w:type="dxa"/>
            <w:shd w:val="clear" w:color="auto" w:fill="auto"/>
            <w:tcMar>
              <w:top w:w="100" w:type="dxa"/>
              <w:left w:w="100" w:type="dxa"/>
              <w:bottom w:w="100" w:type="dxa"/>
              <w:right w:w="100" w:type="dxa"/>
            </w:tcMar>
          </w:tcPr>
          <w:p w14:paraId="0000029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Marketing Science</w:t>
            </w:r>
          </w:p>
        </w:tc>
      </w:tr>
      <w:tr w:rsidR="004F0C01" w14:paraId="23FDE465" w14:textId="77777777">
        <w:tc>
          <w:tcPr>
            <w:tcW w:w="1948" w:type="dxa"/>
            <w:shd w:val="clear" w:color="auto" w:fill="auto"/>
            <w:tcMar>
              <w:top w:w="100" w:type="dxa"/>
              <w:left w:w="100" w:type="dxa"/>
              <w:bottom w:w="100" w:type="dxa"/>
              <w:right w:w="100" w:type="dxa"/>
            </w:tcMar>
          </w:tcPr>
          <w:p w14:paraId="0000029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Refresh (Data Scouting/Ingest): </w:t>
            </w:r>
            <w:r>
              <w:rPr>
                <w:rFonts w:ascii="Montserrat" w:eastAsia="Montserrat" w:hAnsi="Montserrat" w:cs="Montserrat"/>
                <w:sz w:val="16"/>
                <w:szCs w:val="16"/>
              </w:rPr>
              <w:t>Collate and share with TIME dotCom any data gaps and issues identified, setting new deadlines if/when delays in data supply occur. Ingest and QA refresh data.</w:t>
            </w:r>
          </w:p>
        </w:tc>
        <w:tc>
          <w:tcPr>
            <w:tcW w:w="1948" w:type="dxa"/>
            <w:shd w:val="clear" w:color="auto" w:fill="auto"/>
            <w:tcMar>
              <w:top w:w="100" w:type="dxa"/>
              <w:left w:w="100" w:type="dxa"/>
              <w:bottom w:w="100" w:type="dxa"/>
              <w:right w:w="100" w:type="dxa"/>
            </w:tcMar>
          </w:tcPr>
          <w:p w14:paraId="00000296"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docCom, Media Agency, Marketing Data Analyst</w:t>
            </w:r>
          </w:p>
        </w:tc>
        <w:tc>
          <w:tcPr>
            <w:tcW w:w="1948" w:type="dxa"/>
            <w:shd w:val="clear" w:color="auto" w:fill="auto"/>
            <w:tcMar>
              <w:top w:w="100" w:type="dxa"/>
              <w:left w:w="100" w:type="dxa"/>
              <w:bottom w:w="100" w:type="dxa"/>
              <w:right w:w="100" w:type="dxa"/>
            </w:tcMar>
          </w:tcPr>
          <w:p w14:paraId="00000297"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c>
          <w:tcPr>
            <w:tcW w:w="1948" w:type="dxa"/>
            <w:shd w:val="clear" w:color="auto" w:fill="auto"/>
            <w:tcMar>
              <w:top w:w="100" w:type="dxa"/>
              <w:left w:w="100" w:type="dxa"/>
              <w:bottom w:w="100" w:type="dxa"/>
              <w:right w:w="100" w:type="dxa"/>
            </w:tcMar>
          </w:tcPr>
          <w:p w14:paraId="00000298"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Data Analyst</w:t>
            </w:r>
          </w:p>
        </w:tc>
        <w:tc>
          <w:tcPr>
            <w:tcW w:w="1948" w:type="dxa"/>
            <w:shd w:val="clear" w:color="auto" w:fill="auto"/>
            <w:tcMar>
              <w:top w:w="100" w:type="dxa"/>
              <w:left w:w="100" w:type="dxa"/>
              <w:bottom w:w="100" w:type="dxa"/>
              <w:right w:w="100" w:type="dxa"/>
            </w:tcMar>
          </w:tcPr>
          <w:p w14:paraId="0000029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w:t>
            </w:r>
          </w:p>
        </w:tc>
      </w:tr>
      <w:tr w:rsidR="004F0C01" w14:paraId="5E2FADB0" w14:textId="77777777">
        <w:tc>
          <w:tcPr>
            <w:tcW w:w="1948" w:type="dxa"/>
            <w:shd w:val="clear" w:color="auto" w:fill="auto"/>
            <w:tcMar>
              <w:top w:w="100" w:type="dxa"/>
              <w:left w:w="100" w:type="dxa"/>
              <w:bottom w:w="100" w:type="dxa"/>
              <w:right w:w="100" w:type="dxa"/>
            </w:tcMar>
          </w:tcPr>
          <w:p w14:paraId="0000029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Refresh (Live):</w:t>
            </w:r>
            <w:r>
              <w:rPr>
                <w:rFonts w:ascii="Montserrat" w:eastAsia="Montserrat" w:hAnsi="Montserrat" w:cs="Montserrat"/>
                <w:sz w:val="16"/>
                <w:szCs w:val="16"/>
              </w:rPr>
              <w:t xml:space="preserve"> Schedule monthly optimisation meetings; brief enablement on monthly optimisation requirements, provide insights / test recommendations, record test log and monitor performance, delivery of training as required to TIME dotCom</w:t>
            </w:r>
          </w:p>
        </w:tc>
        <w:tc>
          <w:tcPr>
            <w:tcW w:w="1948" w:type="dxa"/>
            <w:shd w:val="clear" w:color="auto" w:fill="auto"/>
            <w:tcMar>
              <w:top w:w="100" w:type="dxa"/>
              <w:left w:w="100" w:type="dxa"/>
              <w:bottom w:w="100" w:type="dxa"/>
              <w:right w:w="100" w:type="dxa"/>
            </w:tcMar>
          </w:tcPr>
          <w:p w14:paraId="0000029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9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TIME dotCom</w:t>
            </w:r>
          </w:p>
        </w:tc>
        <w:tc>
          <w:tcPr>
            <w:tcW w:w="1948" w:type="dxa"/>
            <w:shd w:val="clear" w:color="auto" w:fill="auto"/>
            <w:tcMar>
              <w:top w:w="100" w:type="dxa"/>
              <w:left w:w="100" w:type="dxa"/>
              <w:bottom w:w="100" w:type="dxa"/>
              <w:right w:w="100" w:type="dxa"/>
            </w:tcMar>
          </w:tcPr>
          <w:p w14:paraId="0000029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TIME dotCom</w:t>
            </w:r>
          </w:p>
        </w:tc>
        <w:tc>
          <w:tcPr>
            <w:tcW w:w="1948" w:type="dxa"/>
            <w:shd w:val="clear" w:color="auto" w:fill="auto"/>
            <w:tcMar>
              <w:top w:w="100" w:type="dxa"/>
              <w:left w:w="100" w:type="dxa"/>
              <w:bottom w:w="100" w:type="dxa"/>
              <w:right w:w="100" w:type="dxa"/>
            </w:tcMar>
          </w:tcPr>
          <w:p w14:paraId="0000029E"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Marketing Science, TIME dotCom, Media Agency</w:t>
            </w:r>
          </w:p>
        </w:tc>
      </w:tr>
      <w:tr w:rsidR="004F0C01" w14:paraId="66271F36" w14:textId="77777777">
        <w:tc>
          <w:tcPr>
            <w:tcW w:w="1948" w:type="dxa"/>
            <w:shd w:val="clear" w:color="auto" w:fill="auto"/>
            <w:tcMar>
              <w:top w:w="100" w:type="dxa"/>
              <w:left w:w="100" w:type="dxa"/>
              <w:bottom w:w="100" w:type="dxa"/>
              <w:right w:w="100" w:type="dxa"/>
            </w:tcMar>
          </w:tcPr>
          <w:p w14:paraId="0000029F"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Ongoing (Monthly):</w:t>
            </w:r>
            <w:r>
              <w:rPr>
                <w:rFonts w:ascii="Montserrat" w:eastAsia="Montserrat" w:hAnsi="Montserrat" w:cs="Montserrat"/>
                <w:sz w:val="16"/>
                <w:szCs w:val="16"/>
              </w:rPr>
              <w:t xml:space="preserve"> Facilitate monthly access with TIME dotCom and Marketing Science partner for planning, optimising and reporting.</w:t>
            </w:r>
          </w:p>
        </w:tc>
        <w:tc>
          <w:tcPr>
            <w:tcW w:w="1948" w:type="dxa"/>
            <w:shd w:val="clear" w:color="auto" w:fill="auto"/>
            <w:tcMar>
              <w:top w:w="100" w:type="dxa"/>
              <w:left w:w="100" w:type="dxa"/>
              <w:bottom w:w="100" w:type="dxa"/>
              <w:right w:w="100" w:type="dxa"/>
            </w:tcMar>
          </w:tcPr>
          <w:p w14:paraId="000002A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A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r>
      <w:tr w:rsidR="004F0C01" w14:paraId="05E55880" w14:textId="77777777">
        <w:tc>
          <w:tcPr>
            <w:tcW w:w="1948" w:type="dxa"/>
            <w:shd w:val="clear" w:color="auto" w:fill="auto"/>
            <w:tcMar>
              <w:top w:w="100" w:type="dxa"/>
              <w:left w:w="100" w:type="dxa"/>
              <w:bottom w:w="100" w:type="dxa"/>
              <w:right w:w="100" w:type="dxa"/>
            </w:tcMar>
          </w:tcPr>
          <w:p w14:paraId="000002A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Ongoing (Biannual): </w:t>
            </w:r>
            <w:r>
              <w:rPr>
                <w:rFonts w:ascii="Montserrat" w:eastAsia="Montserrat" w:hAnsi="Montserrat" w:cs="Montserrat"/>
                <w:sz w:val="16"/>
                <w:szCs w:val="16"/>
              </w:rPr>
              <w:t>Schedule reviews within quarter on performance tracking and optimisation opportunities, or a quarterly review on marketing performance, test results and future recommendations</w:t>
            </w:r>
          </w:p>
        </w:tc>
        <w:tc>
          <w:tcPr>
            <w:tcW w:w="1948" w:type="dxa"/>
            <w:shd w:val="clear" w:color="auto" w:fill="auto"/>
            <w:tcMar>
              <w:top w:w="100" w:type="dxa"/>
              <w:left w:w="100" w:type="dxa"/>
              <w:bottom w:w="100" w:type="dxa"/>
              <w:right w:w="100" w:type="dxa"/>
            </w:tcMar>
          </w:tcPr>
          <w:p w14:paraId="000002A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A6"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7"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8"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r>
      <w:tr w:rsidR="004F0C01" w14:paraId="4A80DFF8" w14:textId="77777777">
        <w:tc>
          <w:tcPr>
            <w:tcW w:w="1948" w:type="dxa"/>
            <w:shd w:val="clear" w:color="auto" w:fill="auto"/>
            <w:tcMar>
              <w:top w:w="100" w:type="dxa"/>
              <w:left w:w="100" w:type="dxa"/>
              <w:bottom w:w="100" w:type="dxa"/>
              <w:right w:w="100" w:type="dxa"/>
            </w:tcMar>
          </w:tcPr>
          <w:p w14:paraId="000002A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Ongoing (Annually): </w:t>
            </w:r>
            <w:r>
              <w:rPr>
                <w:rFonts w:ascii="Montserrat" w:eastAsia="Montserrat" w:hAnsi="Montserrat" w:cs="Montserrat"/>
                <w:sz w:val="16"/>
                <w:szCs w:val="16"/>
              </w:rPr>
              <w:t>Schedule a yearly session aligned to your budgeting/planning phase to provide the support and guidance you need</w:t>
            </w:r>
          </w:p>
        </w:tc>
        <w:tc>
          <w:tcPr>
            <w:tcW w:w="1948" w:type="dxa"/>
            <w:shd w:val="clear" w:color="auto" w:fill="auto"/>
            <w:tcMar>
              <w:top w:w="100" w:type="dxa"/>
              <w:left w:w="100" w:type="dxa"/>
              <w:bottom w:w="100" w:type="dxa"/>
              <w:right w:w="100" w:type="dxa"/>
            </w:tcMar>
          </w:tcPr>
          <w:p w14:paraId="000002A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A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r>
    </w:tbl>
    <w:p w14:paraId="000002AE" w14:textId="77777777" w:rsidR="004F0C01" w:rsidRDefault="004F0C01">
      <w:pPr>
        <w:ind w:firstLine="0"/>
        <w:jc w:val="center"/>
        <w:rPr>
          <w:b/>
        </w:rPr>
      </w:pPr>
    </w:p>
    <w:p w14:paraId="000002AF" w14:textId="77777777" w:rsidR="004F0C01" w:rsidRDefault="004F0C01">
      <w:pPr>
        <w:ind w:firstLine="0"/>
        <w:jc w:val="center"/>
        <w:rPr>
          <w:b/>
        </w:rPr>
      </w:pPr>
    </w:p>
    <w:p w14:paraId="000002B0" w14:textId="77777777" w:rsidR="004F0C01" w:rsidRDefault="004F0C01">
      <w:pPr>
        <w:ind w:firstLine="0"/>
        <w:rPr>
          <w:b/>
        </w:rPr>
      </w:pPr>
    </w:p>
    <w:p w14:paraId="000002B1" w14:textId="77777777" w:rsidR="004F0C01" w:rsidRDefault="00D771D9">
      <w:pPr>
        <w:ind w:firstLine="0"/>
        <w:jc w:val="center"/>
      </w:pPr>
      <w:r>
        <w:rPr>
          <w:b/>
        </w:rPr>
        <w:lastRenderedPageBreak/>
        <w:t>Annexure 2 - Acceptance Test Procedure and Criteria</w:t>
      </w:r>
    </w:p>
    <w:p w14:paraId="000002B2" w14:textId="77777777" w:rsidR="004F0C01" w:rsidRDefault="004F0C01">
      <w:pPr>
        <w:ind w:firstLine="0"/>
        <w:jc w:val="both"/>
      </w:pPr>
    </w:p>
    <w:p w14:paraId="000002B3" w14:textId="77777777" w:rsidR="004F0C01" w:rsidRDefault="00D771D9">
      <w:pPr>
        <w:ind w:firstLine="0"/>
        <w:jc w:val="both"/>
      </w:pPr>
      <w:r>
        <w:t>We govern our models in two key ways: ensuring the model is forecasting accurately, and ensuring its learning relationships/marketing dynamics well.</w:t>
      </w:r>
    </w:p>
    <w:p w14:paraId="000002B4" w14:textId="77777777" w:rsidR="004F0C01" w:rsidRDefault="004F0C01">
      <w:pPr>
        <w:ind w:firstLine="0"/>
        <w:jc w:val="both"/>
      </w:pPr>
    </w:p>
    <w:p w14:paraId="000002B5" w14:textId="77777777" w:rsidR="004F0C01" w:rsidRDefault="00D771D9">
      <w:pPr>
        <w:numPr>
          <w:ilvl w:val="0"/>
          <w:numId w:val="13"/>
        </w:numPr>
        <w:jc w:val="both"/>
      </w:pPr>
      <w:r>
        <w:t xml:space="preserve">First, to verify accuracy, we hold out (hide) your most recent thirty days of data and build the model off all older data. We can then see how accurate the model is when forecasting for unseen (new) weeks, which simulates a real world test.  Across our customers, we expect the percentage error to sit between 3 - 12%.  </w:t>
      </w:r>
    </w:p>
    <w:p w14:paraId="000002B6" w14:textId="77777777" w:rsidR="004F0C01" w:rsidRDefault="004F0C01">
      <w:pPr>
        <w:ind w:left="720" w:firstLine="0"/>
        <w:jc w:val="both"/>
      </w:pPr>
    </w:p>
    <w:p w14:paraId="000002B7" w14:textId="77777777" w:rsidR="004F0C01" w:rsidRDefault="00D771D9">
      <w:pPr>
        <w:numPr>
          <w:ilvl w:val="0"/>
          <w:numId w:val="13"/>
        </w:numPr>
        <w:jc w:val="both"/>
      </w:pPr>
      <w:r>
        <w:t xml:space="preserve">Second, we want to ensure our model is not over-attributing any component, including marketing. We have embedded domain knowledge through the use of priors, but also nonlinear transformations like saturation curves, to capture key dynamics that drive marketing and revenue. </w:t>
      </w:r>
    </w:p>
    <w:p w14:paraId="000002B8" w14:textId="77777777" w:rsidR="004F0C01" w:rsidRDefault="004F0C01">
      <w:pPr>
        <w:ind w:left="720" w:firstLine="0"/>
        <w:jc w:val="both"/>
      </w:pPr>
    </w:p>
    <w:p w14:paraId="000002B9" w14:textId="77777777" w:rsidR="004F0C01" w:rsidRDefault="00D771D9">
      <w:pPr>
        <w:ind w:left="720" w:firstLine="0"/>
        <w:jc w:val="both"/>
      </w:pPr>
      <w:r>
        <w:t>Through the use of sampling metrics like R-hats and effective sample size (ESS), we have a measure of the uncertainty in seeing marketing and nonlinear dynamics in the data. If this uncertainty is high, it tells us the model may be accurate but not generalised - it's misattributing key components. This allows us to ensure we have the data we need to get the best model possible.</w:t>
      </w:r>
    </w:p>
    <w:p w14:paraId="000002BA" w14:textId="77777777" w:rsidR="004F0C01" w:rsidRDefault="004F0C01">
      <w:pPr>
        <w:ind w:firstLine="0"/>
        <w:jc w:val="both"/>
      </w:pPr>
    </w:p>
    <w:p w14:paraId="000002BB" w14:textId="77777777" w:rsidR="004F0C01" w:rsidRDefault="00D771D9">
      <w:pPr>
        <w:ind w:firstLine="0"/>
        <w:jc w:val="both"/>
      </w:pPr>
      <w:r>
        <w:t>Currently, we measure two key parameters for accuracy and goodness of fit, primarily:</w:t>
      </w:r>
    </w:p>
    <w:p w14:paraId="000002BC" w14:textId="77777777" w:rsidR="004F0C01" w:rsidRDefault="004F0C01">
      <w:pPr>
        <w:ind w:firstLine="0"/>
        <w:jc w:val="both"/>
      </w:pPr>
    </w:p>
    <w:p w14:paraId="000002BD" w14:textId="77777777" w:rsidR="004F0C01" w:rsidRDefault="00D771D9">
      <w:pPr>
        <w:numPr>
          <w:ilvl w:val="0"/>
          <w:numId w:val="15"/>
        </w:numPr>
        <w:jc w:val="both"/>
      </w:pPr>
      <w:r>
        <w:t>R-hats - tell us about whether or not the model can improve from a fit perspective.</w:t>
      </w:r>
    </w:p>
    <w:p w14:paraId="000002BE" w14:textId="77777777" w:rsidR="004F0C01" w:rsidRDefault="00D771D9">
      <w:pPr>
        <w:numPr>
          <w:ilvl w:val="0"/>
          <w:numId w:val="15"/>
        </w:numPr>
        <w:jc w:val="both"/>
      </w:pPr>
      <w:r>
        <w:t>MAPE -  percentage accuracy in estimating historical performance.</w:t>
      </w:r>
    </w:p>
    <w:p w14:paraId="000002BF" w14:textId="77777777" w:rsidR="004F0C01" w:rsidRDefault="004F0C01">
      <w:pPr>
        <w:ind w:firstLine="0"/>
        <w:jc w:val="both"/>
      </w:pPr>
    </w:p>
    <w:p w14:paraId="000002C0" w14:textId="77777777" w:rsidR="004F0C01" w:rsidRDefault="00DE32BE">
      <w:pPr>
        <w:ind w:firstLine="0"/>
        <w:jc w:val="both"/>
        <w:rPr>
          <w:shd w:val="clear" w:color="auto" w:fill="FF9900"/>
        </w:rPr>
      </w:pPr>
      <w:sdt>
        <w:sdtPr>
          <w:tag w:val="goog_rdk_15"/>
          <w:id w:val="-1707483417"/>
        </w:sdtPr>
        <w:sdtContent>
          <w:commentRangeStart w:id="39"/>
        </w:sdtContent>
      </w:sdt>
      <w:r w:rsidR="00D771D9">
        <w:rPr>
          <w:shd w:val="clear" w:color="auto" w:fill="FF9900"/>
        </w:rPr>
        <w:t>Additionally, we consider three supplementary parameters for a more comprehensive evaluation:</w:t>
      </w:r>
      <w:commentRangeEnd w:id="39"/>
      <w:r w:rsidR="00D771D9">
        <w:commentReference w:id="39"/>
      </w:r>
    </w:p>
    <w:p w14:paraId="000002C1" w14:textId="77777777" w:rsidR="004F0C01" w:rsidRDefault="004F0C01">
      <w:pPr>
        <w:ind w:firstLine="0"/>
        <w:jc w:val="both"/>
      </w:pPr>
    </w:p>
    <w:p w14:paraId="000002C2" w14:textId="77777777" w:rsidR="004F0C01" w:rsidRDefault="00D771D9">
      <w:pPr>
        <w:numPr>
          <w:ilvl w:val="0"/>
          <w:numId w:val="23"/>
        </w:numPr>
        <w:jc w:val="both"/>
      </w:pPr>
      <w:r>
        <w:t xml:space="preserve">RSV: how does the variance (in error) of, for a period/event compare to any other week? </w:t>
      </w:r>
    </w:p>
    <w:p w14:paraId="000002C3" w14:textId="77777777" w:rsidR="004F0C01" w:rsidRDefault="00D771D9">
      <w:pPr>
        <w:numPr>
          <w:ilvl w:val="0"/>
          <w:numId w:val="23"/>
        </w:numPr>
        <w:jc w:val="both"/>
      </w:pPr>
      <w:r>
        <w:t>NRMSE: what is the average error, normalised by the scale of our response (revenue)?</w:t>
      </w:r>
    </w:p>
    <w:p w14:paraId="000002C4" w14:textId="77777777" w:rsidR="004F0C01" w:rsidRDefault="004F0C01">
      <w:pPr>
        <w:ind w:firstLine="0"/>
        <w:jc w:val="both"/>
      </w:pPr>
    </w:p>
    <w:p w14:paraId="000002C5" w14:textId="77777777" w:rsidR="004F0C01" w:rsidRDefault="00D771D9">
      <w:pPr>
        <w:ind w:firstLine="0"/>
        <w:jc w:val="both"/>
      </w:pPr>
      <w:r>
        <w:t>We provide an output of key model validation techniques;</w:t>
      </w:r>
    </w:p>
    <w:p w14:paraId="000002C6" w14:textId="77777777" w:rsidR="004F0C01" w:rsidRDefault="004F0C01">
      <w:pPr>
        <w:ind w:firstLine="0"/>
        <w:jc w:val="both"/>
      </w:pPr>
    </w:p>
    <w:p w14:paraId="000002C7" w14:textId="77777777" w:rsidR="004F0C01" w:rsidRDefault="00D771D9">
      <w:pPr>
        <w:numPr>
          <w:ilvl w:val="0"/>
          <w:numId w:val="17"/>
        </w:numPr>
        <w:jc w:val="both"/>
      </w:pPr>
      <w:r>
        <w:t>Key regression coefficients are calculated and exposed</w:t>
      </w:r>
    </w:p>
    <w:p w14:paraId="000002C8" w14:textId="77777777" w:rsidR="004F0C01" w:rsidRDefault="00D771D9">
      <w:pPr>
        <w:numPr>
          <w:ilvl w:val="0"/>
          <w:numId w:val="17"/>
        </w:numPr>
        <w:jc w:val="both"/>
      </w:pPr>
      <w:r>
        <w:t>Showcasing of Model Validation statistics where required</w:t>
      </w:r>
    </w:p>
    <w:p w14:paraId="000002C9" w14:textId="77777777" w:rsidR="004F0C01" w:rsidRDefault="00D771D9">
      <w:pPr>
        <w:numPr>
          <w:ilvl w:val="0"/>
          <w:numId w:val="17"/>
        </w:numPr>
        <w:jc w:val="both"/>
      </w:pPr>
      <w:r>
        <w:t>Hosting of relevant information and datasets to ensure improvement</w:t>
      </w:r>
    </w:p>
    <w:p w14:paraId="000002CA" w14:textId="77777777" w:rsidR="004F0C01" w:rsidRDefault="004F0C01">
      <w:pPr>
        <w:ind w:firstLine="0"/>
        <w:jc w:val="both"/>
      </w:pPr>
    </w:p>
    <w:p w14:paraId="000002CB" w14:textId="77777777" w:rsidR="004F0C01" w:rsidRDefault="00D771D9">
      <w:pPr>
        <w:ind w:firstLine="0"/>
        <w:jc w:val="both"/>
      </w:pPr>
      <w:r>
        <w:t>To reflect the nature of Mutinex’s evolving research and development of its SaaS platform, intellectual properties and methodologies, Mutinex reserves the right to substitute any of the methodology or metrics details in Annexure 2 - Acceptance Test Procedure and Criteria.</w:t>
      </w:r>
    </w:p>
    <w:p w14:paraId="000002CC" w14:textId="77777777" w:rsidR="004F0C01" w:rsidRDefault="004F0C01">
      <w:pPr>
        <w:jc w:val="center"/>
        <w:rPr>
          <w:b/>
        </w:rPr>
      </w:pPr>
    </w:p>
    <w:p w14:paraId="000002CD" w14:textId="77777777" w:rsidR="004F0C01" w:rsidRDefault="004F0C01">
      <w:pPr>
        <w:jc w:val="center"/>
        <w:rPr>
          <w:b/>
        </w:rPr>
      </w:pPr>
    </w:p>
    <w:p w14:paraId="000002CE" w14:textId="77777777" w:rsidR="004F0C01" w:rsidRDefault="004F0C01">
      <w:pPr>
        <w:ind w:firstLine="0"/>
        <w:rPr>
          <w:b/>
        </w:rPr>
      </w:pPr>
    </w:p>
    <w:sectPr w:rsidR="004F0C01">
      <w:headerReference w:type="default" r:id="rId11"/>
      <w:footerReference w:type="default" r:id="rId12"/>
      <w:pgSz w:w="11900" w:h="16840"/>
      <w:pgMar w:top="1440" w:right="1080"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anie Siow Ji Yee" w:date="2024-07-12T15:07:00Z" w:initials="SSJY">
    <w:p w14:paraId="4F502EA8" w14:textId="03D07B5D" w:rsidR="00DE32BE" w:rsidRDefault="00DE32BE">
      <w:pPr>
        <w:pStyle w:val="CommentText"/>
      </w:pPr>
      <w:r>
        <w:rPr>
          <w:rStyle w:val="CommentReference"/>
        </w:rPr>
        <w:annotationRef/>
      </w:r>
      <w:r>
        <w:t>New Clause</w:t>
      </w:r>
    </w:p>
  </w:comment>
  <w:comment w:id="1" w:author="Jennifer TIME Legal" w:date="2024-07-16T16:57:00Z" w:initials="JWPL">
    <w:p w14:paraId="18505ABF" w14:textId="3B448D81" w:rsidR="00DE32BE" w:rsidRDefault="00DE32BE" w:rsidP="0020378F">
      <w:pPr>
        <w:pStyle w:val="CommentText"/>
        <w:ind w:firstLine="0"/>
      </w:pPr>
      <w:r>
        <w:rPr>
          <w:rStyle w:val="CommentReference"/>
        </w:rPr>
        <w:annotationRef/>
      </w:r>
      <w:r>
        <w:t xml:space="preserve">Minor amendment to buff up the definition. Please get user to confirm that this is accurate. </w:t>
      </w:r>
      <w:proofErr w:type="gramStart"/>
      <w:r>
        <w:t>So</w:t>
      </w:r>
      <w:proofErr w:type="gramEnd"/>
      <w:r>
        <w:t xml:space="preserve"> we are only receiving generated data from </w:t>
      </w:r>
      <w:proofErr w:type="spellStart"/>
      <w:r>
        <w:t>Mutinex</w:t>
      </w:r>
      <w:proofErr w:type="spellEnd"/>
      <w:r>
        <w:t xml:space="preserve"> and nothing else? Means essentially a report?</w:t>
      </w:r>
    </w:p>
  </w:comment>
  <w:comment w:id="2" w:author="Shirley Yong Suet Kuan" w:date="2024-07-17T09:07:00Z" w:initials="SYSK">
    <w:p w14:paraId="23363599" w14:textId="25CFE918" w:rsidR="00DE32BE" w:rsidRDefault="00DE32BE">
      <w:pPr>
        <w:pStyle w:val="CommentText"/>
      </w:pPr>
      <w:r>
        <w:rPr>
          <w:rStyle w:val="CommentReference"/>
        </w:rPr>
        <w:annotationRef/>
      </w:r>
      <w:r>
        <w:t xml:space="preserve">Yes, we only use the system for insights and report. There </w:t>
      </w:r>
      <w:proofErr w:type="gramStart"/>
      <w:r>
        <w:t>is</w:t>
      </w:r>
      <w:proofErr w:type="gramEnd"/>
      <w:r>
        <w:t xml:space="preserve"> no physical services involved. </w:t>
      </w:r>
    </w:p>
  </w:comment>
  <w:comment w:id="4" w:author="Stephanie Siow Ji Yee" w:date="2024-07-12T15:03:00Z" w:initials="SSJY">
    <w:p w14:paraId="057E306F" w14:textId="2E693EEE" w:rsidR="00DE32BE" w:rsidRDefault="00DE32BE">
      <w:pPr>
        <w:pStyle w:val="CommentText"/>
      </w:pPr>
      <w:r>
        <w:rPr>
          <w:rStyle w:val="CommentReference"/>
        </w:rPr>
        <w:annotationRef/>
      </w:r>
      <w:r>
        <w:t>New clause to be added</w:t>
      </w:r>
    </w:p>
  </w:comment>
  <w:comment w:id="5" w:author="Jennifer TIME Legal" w:date="2024-07-16T17:05:00Z" w:initials="JWPL">
    <w:p w14:paraId="4FF57497" w14:textId="78A5DCEF" w:rsidR="00DE32BE" w:rsidRDefault="00DE32BE">
      <w:pPr>
        <w:pStyle w:val="CommentText"/>
      </w:pPr>
      <w:r>
        <w:rPr>
          <w:rStyle w:val="CommentReference"/>
        </w:rPr>
        <w:annotationRef/>
      </w:r>
      <w:proofErr w:type="gramStart"/>
      <w:r>
        <w:t>So</w:t>
      </w:r>
      <w:proofErr w:type="gramEnd"/>
      <w:r>
        <w:t xml:space="preserve"> the report generated by the software belongs to the Supplier, and we are only given the right to use it. If we ever need to develop or modify or create from the same report, we will need Supplier’s approval. </w:t>
      </w:r>
      <w:r w:rsidRPr="00C21505">
        <w:rPr>
          <w:highlight w:val="cyan"/>
        </w:rPr>
        <w:t>Kindly confirm with user whether this is agreeable.</w:t>
      </w:r>
    </w:p>
  </w:comment>
  <w:comment w:id="6" w:author="Stephanie Siow Ji Yee" w:date="2024-07-12T15:04:00Z" w:initials="SSJY">
    <w:p w14:paraId="35E37904" w14:textId="20A2BC35" w:rsidR="00DE32BE" w:rsidRDefault="00DE32BE">
      <w:pPr>
        <w:pStyle w:val="CommentText"/>
      </w:pPr>
      <w:r>
        <w:rPr>
          <w:rStyle w:val="CommentReference"/>
        </w:rPr>
        <w:annotationRef/>
      </w:r>
      <w:r>
        <w:t>New clause</w:t>
      </w:r>
    </w:p>
  </w:comment>
  <w:comment w:id="7" w:author="Jennifer TIME Legal" w:date="2024-07-16T17:12:00Z" w:initials="JWPL">
    <w:p w14:paraId="57FF78E9" w14:textId="7178AFC8" w:rsidR="00DE32BE" w:rsidRDefault="00DE32BE">
      <w:pPr>
        <w:pStyle w:val="CommentText"/>
      </w:pPr>
      <w:r>
        <w:rPr>
          <w:rStyle w:val="CommentReference"/>
        </w:rPr>
        <w:annotationRef/>
      </w:r>
      <w:r>
        <w:t>What is the amendment here?</w:t>
      </w:r>
    </w:p>
  </w:comment>
  <w:comment w:id="8" w:author="Shirley Yong Suet Kuan" w:date="2024-07-17T10:29:00Z" w:initials="SYSK">
    <w:p w14:paraId="54A7F3C2" w14:textId="39B9A07D" w:rsidR="00DE32BE" w:rsidRDefault="00DE32BE" w:rsidP="00495703">
      <w:pPr>
        <w:pStyle w:val="CommentText"/>
        <w:ind w:firstLine="0"/>
      </w:pPr>
      <w:r>
        <w:rPr>
          <w:rStyle w:val="CommentReference"/>
        </w:rPr>
        <w:annotationRef/>
      </w:r>
      <w:r>
        <w:t>@steph to confirm. Checked the FWA, no changes it seems.</w:t>
      </w:r>
    </w:p>
  </w:comment>
  <w:comment w:id="9" w:author="Stephanie Siow Ji Yee" w:date="2024-07-12T15:00:00Z" w:initials="SSJY">
    <w:p w14:paraId="2BB750B0" w14:textId="1FFE8116" w:rsidR="00DE32BE" w:rsidRDefault="00DE32BE">
      <w:pPr>
        <w:pStyle w:val="CommentText"/>
      </w:pPr>
      <w:r>
        <w:rPr>
          <w:rStyle w:val="CommentReference"/>
        </w:rPr>
        <w:annotationRef/>
      </w:r>
      <w:r>
        <w:t>Added in missing clause from previous draft</w:t>
      </w:r>
    </w:p>
  </w:comment>
  <w:comment w:id="10" w:author="Jennifer TIME Legal" w:date="2024-07-16T17:32:00Z" w:initials="JWPL">
    <w:p w14:paraId="5E01609D" w14:textId="3BB27DDC" w:rsidR="00DE32BE" w:rsidRDefault="00DE32BE">
      <w:pPr>
        <w:pStyle w:val="CommentText"/>
      </w:pPr>
      <w:r>
        <w:rPr>
          <w:rStyle w:val="CommentReference"/>
        </w:rPr>
        <w:annotationRef/>
      </w:r>
      <w:r>
        <w:t>The same consequence shall apply under Clause 33.5 Termination for Convenience. However, it was deleted. This Clause 34.2 was omitted to be inserted here due to the fact that Clause 33.5 was agreed to be reinstated. We propose to remove.</w:t>
      </w:r>
    </w:p>
  </w:comment>
  <w:comment w:id="11" w:author="Stephanie Siow Ji Yee" w:date="2024-07-12T15:00:00Z" w:initials="SSJY">
    <w:p w14:paraId="185240DC" w14:textId="26E0024F" w:rsidR="00DE32BE" w:rsidRDefault="00DE32BE">
      <w:pPr>
        <w:pStyle w:val="CommentText"/>
      </w:pPr>
      <w:r>
        <w:rPr>
          <w:rStyle w:val="CommentReference"/>
        </w:rPr>
        <w:annotationRef/>
      </w:r>
      <w:r>
        <w:t>Added in missing clause from previous draft</w:t>
      </w:r>
    </w:p>
  </w:comment>
  <w:comment w:id="12" w:author="Jennifer TIME Legal" w:date="2024-07-16T17:34:00Z" w:initials="JWPL">
    <w:p w14:paraId="499332E5" w14:textId="1A68C363" w:rsidR="00DE32BE" w:rsidRDefault="00DE32BE">
      <w:pPr>
        <w:pStyle w:val="CommentText"/>
      </w:pPr>
      <w:r>
        <w:rPr>
          <w:rStyle w:val="CommentReference"/>
        </w:rPr>
        <w:annotationRef/>
      </w:r>
      <w:r>
        <w:t>This should not be inserted here due to the fact that Clause 33.5 (termination for convenience) was agreed to be reinstated.</w:t>
      </w:r>
    </w:p>
  </w:comment>
  <w:comment w:id="13" w:author="Shirley Yong Suet Kuan" w:date="2024-07-17T10:55:00Z" w:initials="SYSK">
    <w:p w14:paraId="5C92D0B6" w14:textId="73661593" w:rsidR="00DE32BE" w:rsidRDefault="00DE32BE" w:rsidP="00004C7D">
      <w:pPr>
        <w:pStyle w:val="CommentText"/>
        <w:ind w:firstLine="0"/>
      </w:pPr>
      <w:r>
        <w:rPr>
          <w:rStyle w:val="CommentReference"/>
        </w:rPr>
        <w:annotationRef/>
      </w:r>
      <w:r>
        <w:t>There is no refund for termination for convenience.</w:t>
      </w:r>
    </w:p>
  </w:comment>
  <w:comment w:id="14" w:author="Stephanie Siow Ji Yee" w:date="2024-07-12T15:00:00Z" w:initials="SSJY">
    <w:p w14:paraId="01AAECFE" w14:textId="1AEE73FD" w:rsidR="00DE32BE" w:rsidRDefault="00DE32BE">
      <w:pPr>
        <w:pStyle w:val="CommentText"/>
      </w:pPr>
      <w:r>
        <w:rPr>
          <w:rStyle w:val="CommentReference"/>
        </w:rPr>
        <w:annotationRef/>
      </w:r>
      <w:r>
        <w:t>Added in missing clause from previous draft</w:t>
      </w:r>
    </w:p>
  </w:comment>
  <w:comment w:id="15" w:author="Jennifer TIME Legal" w:date="2024-07-16T17:36:00Z" w:initials="JWPL">
    <w:p w14:paraId="2045AB0A" w14:textId="77777777" w:rsidR="00DE32BE" w:rsidRDefault="00DE32BE" w:rsidP="003A2265">
      <w:pPr>
        <w:pStyle w:val="BodyText"/>
        <w:tabs>
          <w:tab w:val="left" w:pos="1440"/>
          <w:tab w:val="left" w:pos="5130"/>
        </w:tabs>
        <w:spacing w:before="0" w:after="0"/>
        <w:ind w:firstLine="0"/>
        <w:jc w:val="both"/>
      </w:pPr>
      <w:r>
        <w:rPr>
          <w:rStyle w:val="CommentReference"/>
        </w:rPr>
        <w:annotationRef/>
      </w:r>
      <w:r w:rsidRPr="00C21505">
        <w:rPr>
          <w:highlight w:val="cyan"/>
        </w:rPr>
        <w:t>Can user confirm agreeable to delete</w:t>
      </w:r>
      <w:r>
        <w:t xml:space="preserve"> sub-clause </w:t>
      </w:r>
      <w:r w:rsidRPr="00AD4545">
        <w:t>(</w:t>
      </w:r>
      <w:r>
        <w:t>d</w:t>
      </w:r>
      <w:r w:rsidRPr="00AD4545">
        <w:t>)</w:t>
      </w:r>
      <w:r>
        <w:t xml:space="preserve"> </w:t>
      </w:r>
      <w:r w:rsidRPr="00AD4545">
        <w:t>the Customer shall without liability to the Supplier, be relieved from any and all of its purchase and license commitment in relation to all Del</w:t>
      </w:r>
      <w:r>
        <w:t>iverables not yet delivered</w:t>
      </w:r>
      <w:r w:rsidRPr="00AD4545">
        <w:t>, and all Services not yet performed, at the date of termination.</w:t>
      </w:r>
    </w:p>
    <w:p w14:paraId="659B4F65" w14:textId="77777777" w:rsidR="00DE32BE" w:rsidRDefault="00DE32BE" w:rsidP="003A2265">
      <w:pPr>
        <w:pStyle w:val="BodyText"/>
        <w:tabs>
          <w:tab w:val="left" w:pos="1440"/>
          <w:tab w:val="left" w:pos="5130"/>
        </w:tabs>
        <w:spacing w:before="0" w:after="0"/>
        <w:ind w:firstLine="0"/>
        <w:jc w:val="both"/>
      </w:pPr>
    </w:p>
    <w:p w14:paraId="0D21B28C" w14:textId="07B59C5B" w:rsidR="00DE32BE" w:rsidRDefault="00DE32BE" w:rsidP="003A2265">
      <w:pPr>
        <w:pStyle w:val="BodyText"/>
        <w:tabs>
          <w:tab w:val="left" w:pos="1440"/>
          <w:tab w:val="left" w:pos="5130"/>
        </w:tabs>
        <w:spacing w:before="0" w:after="0"/>
        <w:ind w:firstLine="0"/>
        <w:jc w:val="both"/>
      </w:pPr>
      <w:r>
        <w:t>If we agree to this, we need to pay the entire contract value for portion we did not use.</w:t>
      </w:r>
    </w:p>
  </w:comment>
  <w:comment w:id="16" w:author="Izzaz Iskandar Bin Ismail" w:date="2024-07-17T14:34:00Z" w:initials="IIBI">
    <w:p w14:paraId="077FADAF" w14:textId="3B5E8F5B" w:rsidR="00DE32BE" w:rsidRDefault="00DE32BE">
      <w:pPr>
        <w:pStyle w:val="CommentText"/>
      </w:pPr>
      <w:r>
        <w:rPr>
          <w:rStyle w:val="CommentReference"/>
        </w:rPr>
        <w:annotationRef/>
      </w:r>
      <w:r>
        <w:t>Hi Jennifer, agreeable to delete this portion.</w:t>
      </w:r>
    </w:p>
  </w:comment>
  <w:comment w:id="17" w:author="Izzaz Iskandar Bin Ismail" w:date="2024-07-17T14:34:00Z" w:initials="IIBI">
    <w:p w14:paraId="35AE6D20" w14:textId="7F9D4102" w:rsidR="00DE32BE" w:rsidRDefault="00DE32BE">
      <w:pPr>
        <w:pStyle w:val="CommentText"/>
      </w:pPr>
      <w:r>
        <w:rPr>
          <w:rStyle w:val="CommentReference"/>
        </w:rPr>
        <w:annotationRef/>
      </w:r>
    </w:p>
  </w:comment>
  <w:comment w:id="20" w:author="Adrian Romeo" w:date="2024-07-11T06:59:00Z" w:initials="">
    <w:p w14:paraId="000002F9"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or (iii) the publication of Parties’ partnership for the purpose of case studies or thought leadership collaboration.</w:t>
      </w:r>
    </w:p>
    <w:p w14:paraId="000002FA" w14:textId="77777777" w:rsidR="00DE32BE" w:rsidRDefault="00DE32BE">
      <w:pPr>
        <w:widowControl w:val="0"/>
        <w:pBdr>
          <w:top w:val="nil"/>
          <w:left w:val="nil"/>
          <w:bottom w:val="nil"/>
          <w:right w:val="nil"/>
          <w:between w:val="nil"/>
        </w:pBdr>
        <w:ind w:firstLine="0"/>
        <w:rPr>
          <w:rFonts w:eastAsia="Arial"/>
          <w:color w:val="000000"/>
          <w:sz w:val="22"/>
          <w:szCs w:val="22"/>
        </w:rPr>
      </w:pPr>
    </w:p>
    <w:p w14:paraId="000002FB"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should read:</w:t>
      </w:r>
    </w:p>
    <w:p w14:paraId="000002FC" w14:textId="77777777" w:rsidR="00DE32BE" w:rsidRDefault="00DE32BE">
      <w:pPr>
        <w:widowControl w:val="0"/>
        <w:pBdr>
          <w:top w:val="nil"/>
          <w:left w:val="nil"/>
          <w:bottom w:val="nil"/>
          <w:right w:val="nil"/>
          <w:between w:val="nil"/>
        </w:pBdr>
        <w:ind w:firstLine="0"/>
        <w:rPr>
          <w:rFonts w:eastAsia="Arial"/>
          <w:color w:val="000000"/>
          <w:sz w:val="22"/>
          <w:szCs w:val="22"/>
        </w:rPr>
      </w:pPr>
    </w:p>
    <w:p w14:paraId="000002FD"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or (iii) the publication of Parties’ partnership for the purpose of case studies or thought leadership collaboration with the prior written approval of the other party.</w:t>
      </w:r>
    </w:p>
  </w:comment>
  <w:comment w:id="27" w:author="Adrian Romeo" w:date="2024-07-11T07:43:00Z" w:initials="">
    <w:p w14:paraId="000002D6"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 xml:space="preserve">Incorrect.  </w:t>
      </w:r>
      <w:proofErr w:type="gramStart"/>
      <w:r>
        <w:rPr>
          <w:rFonts w:eastAsia="Arial"/>
          <w:color w:val="000000"/>
          <w:sz w:val="22"/>
          <w:szCs w:val="22"/>
        </w:rPr>
        <w:t>38.2.2  Was</w:t>
      </w:r>
      <w:proofErr w:type="gramEnd"/>
      <w:r>
        <w:rPr>
          <w:rFonts w:eastAsia="Arial"/>
          <w:color w:val="000000"/>
          <w:sz w:val="22"/>
          <w:szCs w:val="22"/>
        </w:rPr>
        <w:t xml:space="preserve"> agreed to Strike out as not practical nor reflects our operations.  Google Cloud was an example for context provided and cannot be limited to.  Please correct to:</w:t>
      </w:r>
    </w:p>
    <w:p w14:paraId="000002D7" w14:textId="77777777" w:rsidR="00DE32BE" w:rsidRDefault="00DE32BE">
      <w:pPr>
        <w:widowControl w:val="0"/>
        <w:pBdr>
          <w:top w:val="nil"/>
          <w:left w:val="nil"/>
          <w:bottom w:val="nil"/>
          <w:right w:val="nil"/>
          <w:between w:val="nil"/>
        </w:pBdr>
        <w:ind w:firstLine="0"/>
        <w:rPr>
          <w:rFonts w:eastAsia="Arial"/>
          <w:color w:val="000000"/>
          <w:sz w:val="22"/>
          <w:szCs w:val="22"/>
        </w:rPr>
      </w:pPr>
    </w:p>
    <w:p w14:paraId="000002D8"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 xml:space="preserve">Clause 38.2.2 of the Agreement is hereby amended to read as follows: </w:t>
      </w:r>
    </w:p>
    <w:p w14:paraId="000002D9" w14:textId="77777777" w:rsidR="00DE32BE" w:rsidRDefault="00DE32BE">
      <w:pPr>
        <w:widowControl w:val="0"/>
        <w:pBdr>
          <w:top w:val="nil"/>
          <w:left w:val="nil"/>
          <w:bottom w:val="nil"/>
          <w:right w:val="nil"/>
          <w:between w:val="nil"/>
        </w:pBdr>
        <w:ind w:firstLine="0"/>
        <w:rPr>
          <w:rFonts w:eastAsia="Arial"/>
          <w:color w:val="000000"/>
          <w:sz w:val="22"/>
          <w:szCs w:val="22"/>
        </w:rPr>
      </w:pPr>
    </w:p>
    <w:p w14:paraId="000002DA"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 xml:space="preserve">38.2.2 </w:t>
      </w:r>
      <w:r>
        <w:rPr>
          <w:rFonts w:eastAsia="Arial"/>
          <w:color w:val="000000"/>
          <w:sz w:val="22"/>
          <w:szCs w:val="22"/>
        </w:rPr>
        <w:tab/>
        <w:t>(Not Applicable)</w:t>
      </w:r>
    </w:p>
  </w:comment>
  <w:comment w:id="26" w:author="Jennifer TIME Legal" w:date="2024-07-16T17:42:00Z" w:initials="JWPL">
    <w:p w14:paraId="5184B5F2" w14:textId="216C9AEE" w:rsidR="00DE32BE" w:rsidRDefault="00DE32BE">
      <w:pPr>
        <w:pStyle w:val="CommentText"/>
      </w:pPr>
      <w:r>
        <w:rPr>
          <w:rStyle w:val="CommentReference"/>
        </w:rPr>
        <w:annotationRef/>
      </w:r>
      <w:r w:rsidRPr="00C21505">
        <w:rPr>
          <w:highlight w:val="cyan"/>
        </w:rPr>
        <w:t>We are unable to agree.</w:t>
      </w:r>
      <w:r>
        <w:t xml:space="preserve"> This effectively takes away protection to Customer Data and more so when it involves transfer outside of the country. Consent is minimum that we ask for – we are a public listed telecommunications company heavily regulated by PDPA and is subject to audit. </w:t>
      </w:r>
    </w:p>
  </w:comment>
  <w:comment w:id="29" w:author="Adrian Romeo" w:date="2024-07-11T07:02:00Z" w:initials="">
    <w:p w14:paraId="00000315"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Incorrect as not explicit to Customer data and could infer any direction if Customer Data was affected.  Please correct to: </w:t>
      </w:r>
    </w:p>
    <w:p w14:paraId="00000316" w14:textId="77777777" w:rsidR="00DE32BE" w:rsidRDefault="00DE32BE">
      <w:pPr>
        <w:widowControl w:val="0"/>
        <w:pBdr>
          <w:top w:val="nil"/>
          <w:left w:val="nil"/>
          <w:bottom w:val="nil"/>
          <w:right w:val="nil"/>
          <w:between w:val="nil"/>
        </w:pBdr>
        <w:ind w:firstLine="0"/>
        <w:rPr>
          <w:rFonts w:eastAsia="Arial"/>
          <w:color w:val="000000"/>
          <w:sz w:val="22"/>
          <w:szCs w:val="22"/>
        </w:rPr>
      </w:pPr>
    </w:p>
    <w:p w14:paraId="00000317"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38.3.3(d): comply with any directions relating to the Customer Data issued by the Customer in connection with the Breach, Cyber Incident or Other Incident.</w:t>
      </w:r>
    </w:p>
  </w:comment>
  <w:comment w:id="28" w:author="Jennifer TIME Legal" w:date="2024-07-16T17:56:00Z" w:initials="JWPL">
    <w:p w14:paraId="5FDB8EBA" w14:textId="16DF94C5" w:rsidR="00DE32BE" w:rsidRDefault="00DE32BE">
      <w:pPr>
        <w:pStyle w:val="CommentText"/>
      </w:pPr>
      <w:r>
        <w:rPr>
          <w:rStyle w:val="CommentReference"/>
        </w:rPr>
        <w:annotationRef/>
      </w:r>
      <w:r>
        <w:t>Isn’t “relating to Customer Data” already added at the end of the sentence?</w:t>
      </w:r>
    </w:p>
  </w:comment>
  <w:comment w:id="30" w:author="Stephanie Siow Ji Yee" w:date="2024-07-12T15:11:00Z" w:initials="SSJY">
    <w:p w14:paraId="4B19CCAB" w14:textId="675A74E1" w:rsidR="00DE32BE" w:rsidRDefault="00DE32BE" w:rsidP="001F08E8">
      <w:pPr>
        <w:pStyle w:val="CommentText"/>
      </w:pPr>
      <w:r>
        <w:rPr>
          <w:rStyle w:val="CommentReference"/>
        </w:rPr>
        <w:annotationRef/>
      </w:r>
      <w:r>
        <w:t>Missing clause from previous draft</w:t>
      </w:r>
    </w:p>
  </w:comment>
  <w:comment w:id="31" w:author="Jennifer TIME Legal" w:date="2024-07-16T17:46:00Z" w:initials="JWPL">
    <w:p w14:paraId="5E805208" w14:textId="1C34F082" w:rsidR="00DE32BE" w:rsidRDefault="00DE32BE">
      <w:pPr>
        <w:pStyle w:val="CommentText"/>
      </w:pPr>
      <w:r>
        <w:rPr>
          <w:rStyle w:val="CommentReference"/>
        </w:rPr>
        <w:annotationRef/>
      </w:r>
      <w:r>
        <w:t>This is not a missing clause from previous draft – Legal has previously informed that we are not agreeable to its deletion.</w:t>
      </w:r>
    </w:p>
  </w:comment>
  <w:comment w:id="32" w:author="Stephanie Siow Ji Yee" w:date="2024-07-12T15:14:00Z" w:initials="SSJY">
    <w:p w14:paraId="0E8D2C8E" w14:textId="7F8389DF" w:rsidR="00DE32BE" w:rsidRDefault="00DE32BE">
      <w:pPr>
        <w:pStyle w:val="CommentText"/>
      </w:pPr>
      <w:r>
        <w:rPr>
          <w:rStyle w:val="CommentReference"/>
        </w:rPr>
        <w:annotationRef/>
      </w:r>
      <w:r>
        <w:t>Missing clause from previous draft</w:t>
      </w:r>
    </w:p>
  </w:comment>
  <w:comment w:id="33" w:author="Jennifer TIME Legal" w:date="2024-07-16T17:47:00Z" w:initials="JWPL">
    <w:p w14:paraId="33906AB3" w14:textId="77777777" w:rsidR="00DE32BE" w:rsidRDefault="00DE32BE">
      <w:pPr>
        <w:pStyle w:val="CommentText"/>
      </w:pPr>
      <w:r>
        <w:rPr>
          <w:rStyle w:val="CommentReference"/>
        </w:rPr>
        <w:annotationRef/>
      </w:r>
      <w:r w:rsidRPr="000E0D7A">
        <w:t>This wasn’t the agreed point.</w:t>
      </w:r>
      <w:r>
        <w:t xml:space="preserve"> The agreed amendment was as follows:</w:t>
      </w:r>
    </w:p>
    <w:p w14:paraId="0BCAB793" w14:textId="77777777" w:rsidR="00DE32BE" w:rsidRDefault="00DE32BE">
      <w:pPr>
        <w:pStyle w:val="CommentText"/>
      </w:pPr>
    </w:p>
    <w:p w14:paraId="7AF142B0" w14:textId="77777777" w:rsidR="00DE32BE" w:rsidRPr="00B07C52" w:rsidRDefault="00DE32BE" w:rsidP="00B07C52">
      <w:pPr>
        <w:pStyle w:val="CommentText"/>
        <w:rPr>
          <w:i/>
        </w:rPr>
      </w:pPr>
      <w:r w:rsidRPr="00B07C52">
        <w:rPr>
          <w:i/>
        </w:rPr>
        <w:t xml:space="preserve">Vendor request to amend with explanation- The concern with this clause is it dictates that we are obligated to make any changes to our own </w:t>
      </w:r>
      <w:proofErr w:type="gramStart"/>
      <w:r w:rsidRPr="00B07C52">
        <w:rPr>
          <w:i/>
        </w:rPr>
        <w:t>businesses</w:t>
      </w:r>
      <w:proofErr w:type="gramEnd"/>
      <w:r w:rsidRPr="00B07C52">
        <w:rPr>
          <w:i/>
        </w:rPr>
        <w:t xml:space="preserve"> operations and Business Continuity Plan as required by a third party, i.e.  this clause also dictates our Business Continuity Plan will not be implemented by our business until it has been approved by a third party in writing.   </w:t>
      </w:r>
    </w:p>
    <w:p w14:paraId="1498544C" w14:textId="77777777" w:rsidR="00DE32BE" w:rsidRPr="00B07C52" w:rsidRDefault="00DE32BE" w:rsidP="00B07C52">
      <w:pPr>
        <w:pStyle w:val="CommentText"/>
        <w:rPr>
          <w:i/>
        </w:rPr>
      </w:pPr>
    </w:p>
    <w:p w14:paraId="32E6B2EA" w14:textId="77777777" w:rsidR="00DE32BE" w:rsidRPr="00B07C52" w:rsidRDefault="00DE32BE" w:rsidP="00B07C52">
      <w:pPr>
        <w:pStyle w:val="CommentText"/>
        <w:rPr>
          <w:i/>
        </w:rPr>
      </w:pPr>
      <w:r w:rsidRPr="00B07C52">
        <w:rPr>
          <w:i/>
        </w:rPr>
        <w:t>As per previous we do not believe our operational direction should be dictated by any third party.  We can provide an external facing document (redacted where appropriate) of our Business Continuity Plan as evidence to assure your team we have appropriate measures in place.  Suggestion; Amend 42.2: 42.2 Where required by the Customer, the Supplier must within the timeframe specified by the Customer, develop and provide evidence of a Business Continuity Plan to the Customer.</w:t>
      </w:r>
    </w:p>
    <w:p w14:paraId="576A838A" w14:textId="77777777" w:rsidR="00DE32BE" w:rsidRPr="00B07C52" w:rsidRDefault="00DE32BE" w:rsidP="00B07C52">
      <w:pPr>
        <w:pStyle w:val="CommentText"/>
        <w:rPr>
          <w:i/>
        </w:rPr>
      </w:pPr>
    </w:p>
    <w:p w14:paraId="308A4D00" w14:textId="77777777" w:rsidR="00DE32BE" w:rsidRDefault="00DE32BE" w:rsidP="00B07C52">
      <w:pPr>
        <w:pStyle w:val="CommentText"/>
      </w:pPr>
      <w:r w:rsidRPr="00B07C52">
        <w:rPr>
          <w:i/>
        </w:rPr>
        <w:t xml:space="preserve">Procurement – agree with </w:t>
      </w:r>
      <w:proofErr w:type="spellStart"/>
      <w:r w:rsidRPr="00B07C52">
        <w:rPr>
          <w:i/>
        </w:rPr>
        <w:t>amendement</w:t>
      </w:r>
      <w:proofErr w:type="spellEnd"/>
      <w:r w:rsidRPr="00B07C52">
        <w:rPr>
          <w:i/>
        </w:rPr>
        <w:t>.</w:t>
      </w:r>
    </w:p>
    <w:p w14:paraId="00919E63" w14:textId="77777777" w:rsidR="00DE32BE" w:rsidRDefault="00DE32BE" w:rsidP="00B07C52">
      <w:pPr>
        <w:pStyle w:val="CommentText"/>
      </w:pPr>
    </w:p>
    <w:p w14:paraId="35FB7C13" w14:textId="0EB9633B" w:rsidR="00DE32BE" w:rsidRDefault="00DE32BE" w:rsidP="00B07C52">
      <w:pPr>
        <w:pStyle w:val="CommentText"/>
      </w:pPr>
      <w:r>
        <w:t>We concur with Procurement’s view to the amendment but we are not agreeable to its full deletion. Further, why does it say not applicable? This clause is still applicable.</w:t>
      </w:r>
    </w:p>
  </w:comment>
  <w:comment w:id="36" w:author="Adrian Romeo" w:date="2024-07-11T04:50:00Z" w:initials="">
    <w:p w14:paraId="000002F7"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 xml:space="preserve">Amend: This </w:t>
      </w:r>
      <w:proofErr w:type="spellStart"/>
      <w:r>
        <w:rPr>
          <w:rFonts w:eastAsia="Arial"/>
          <w:color w:val="000000"/>
          <w:sz w:val="22"/>
          <w:szCs w:val="22"/>
        </w:rPr>
        <w:t>licence</w:t>
      </w:r>
      <w:proofErr w:type="spellEnd"/>
      <w:r>
        <w:rPr>
          <w:rFonts w:eastAsia="Arial"/>
          <w:color w:val="000000"/>
          <w:sz w:val="22"/>
          <w:szCs w:val="22"/>
        </w:rPr>
        <w:t xml:space="preserve"> will commence on the 15th June, 2024.</w:t>
      </w:r>
    </w:p>
  </w:comment>
  <w:comment w:id="37" w:author="Adrian Romeo" w:date="2024-07-11T05:15:00Z" w:initials="">
    <w:p w14:paraId="0000033D"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Amend: expected commencement date on 27/5/24,</w:t>
      </w:r>
    </w:p>
    <w:p w14:paraId="0000033E" w14:textId="77777777" w:rsidR="00DE32BE" w:rsidRDefault="00DE32BE">
      <w:pPr>
        <w:widowControl w:val="0"/>
        <w:pBdr>
          <w:top w:val="nil"/>
          <w:left w:val="nil"/>
          <w:bottom w:val="nil"/>
          <w:right w:val="nil"/>
          <w:between w:val="nil"/>
        </w:pBdr>
        <w:ind w:firstLine="0"/>
        <w:rPr>
          <w:rFonts w:eastAsia="Arial"/>
          <w:color w:val="000000"/>
          <w:sz w:val="22"/>
          <w:szCs w:val="22"/>
        </w:rPr>
      </w:pPr>
    </w:p>
    <w:p w14:paraId="0000033F"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AR: This change and the one below are needed given the start date is changing which isn't reflected in the dates below so we need to be explicit about this.</w:t>
      </w:r>
    </w:p>
  </w:comment>
  <w:comment w:id="38" w:author="Adrian Romeo" w:date="2024-07-11T05:15:00Z" w:initials="">
    <w:p w14:paraId="000002FF"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amend: commencement date, supply</w:t>
      </w:r>
    </w:p>
  </w:comment>
  <w:comment w:id="39" w:author="Adrian Romeo" w:date="2024-07-11T04:45:00Z" w:initials="">
    <w:p w14:paraId="000002F4"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Typo as I've listed two, not three, and we actually factor in more.  Replace with: </w:t>
      </w:r>
    </w:p>
    <w:p w14:paraId="000002F5" w14:textId="77777777" w:rsidR="00DE32BE" w:rsidRDefault="00DE32BE">
      <w:pPr>
        <w:widowControl w:val="0"/>
        <w:pBdr>
          <w:top w:val="nil"/>
          <w:left w:val="nil"/>
          <w:bottom w:val="nil"/>
          <w:right w:val="nil"/>
          <w:between w:val="nil"/>
        </w:pBdr>
        <w:ind w:firstLine="0"/>
        <w:rPr>
          <w:rFonts w:eastAsia="Arial"/>
          <w:color w:val="000000"/>
          <w:sz w:val="22"/>
          <w:szCs w:val="22"/>
        </w:rPr>
      </w:pPr>
    </w:p>
    <w:p w14:paraId="000002F6" w14:textId="77777777" w:rsidR="00DE32BE" w:rsidRDefault="00DE32BE">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Additionally, we consider several supplementary parameters for a more comprehensive evaluation, including but not limited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502EA8" w15:done="0"/>
  <w15:commentEx w15:paraId="18505ABF" w15:paraIdParent="4F502EA8" w15:done="0"/>
  <w15:commentEx w15:paraId="23363599" w15:paraIdParent="4F502EA8" w15:done="0"/>
  <w15:commentEx w15:paraId="057E306F" w15:done="0"/>
  <w15:commentEx w15:paraId="4FF57497" w15:paraIdParent="057E306F" w15:done="0"/>
  <w15:commentEx w15:paraId="35E37904" w15:done="0"/>
  <w15:commentEx w15:paraId="57FF78E9" w15:paraIdParent="35E37904" w15:done="0"/>
  <w15:commentEx w15:paraId="54A7F3C2" w15:paraIdParent="35E37904" w15:done="0"/>
  <w15:commentEx w15:paraId="2BB750B0" w15:done="0"/>
  <w15:commentEx w15:paraId="5E01609D" w15:paraIdParent="2BB750B0" w15:done="0"/>
  <w15:commentEx w15:paraId="185240DC" w15:done="0"/>
  <w15:commentEx w15:paraId="499332E5" w15:paraIdParent="185240DC" w15:done="0"/>
  <w15:commentEx w15:paraId="5C92D0B6" w15:paraIdParent="185240DC" w15:done="0"/>
  <w15:commentEx w15:paraId="01AAECFE" w15:done="0"/>
  <w15:commentEx w15:paraId="0D21B28C" w15:paraIdParent="01AAECFE" w15:done="0"/>
  <w15:commentEx w15:paraId="077FADAF" w15:paraIdParent="01AAECFE" w15:done="0"/>
  <w15:commentEx w15:paraId="35AE6D20" w15:paraIdParent="01AAECFE" w15:done="0"/>
  <w15:commentEx w15:paraId="000002FD" w15:done="0"/>
  <w15:commentEx w15:paraId="000002DA" w15:done="0"/>
  <w15:commentEx w15:paraId="5184B5F2" w15:paraIdParent="000002DA" w15:done="0"/>
  <w15:commentEx w15:paraId="00000317" w15:done="0"/>
  <w15:commentEx w15:paraId="5FDB8EBA" w15:paraIdParent="00000317" w15:done="0"/>
  <w15:commentEx w15:paraId="4B19CCAB" w15:done="0"/>
  <w15:commentEx w15:paraId="5E805208" w15:paraIdParent="4B19CCAB" w15:done="0"/>
  <w15:commentEx w15:paraId="0E8D2C8E" w15:done="0"/>
  <w15:commentEx w15:paraId="35FB7C13" w15:paraIdParent="0E8D2C8E" w15:done="0"/>
  <w15:commentEx w15:paraId="000002F7" w15:done="0"/>
  <w15:commentEx w15:paraId="0000033F" w15:done="0"/>
  <w15:commentEx w15:paraId="000002FF" w15:done="0"/>
  <w15:commentEx w15:paraId="00000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20867" w16cex:dateUtc="2024-07-17T01:07:00Z"/>
  <w16cex:commentExtensible w16cex:durableId="2A421B7E" w16cex:dateUtc="2024-07-17T02:29:00Z"/>
  <w16cex:commentExtensible w16cex:durableId="2A4221B0" w16cex:dateUtc="2024-07-17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502EA8" w16cid:durableId="2A4106D7"/>
  <w16cid:commentId w16cid:paraId="18505ABF" w16cid:durableId="2A4124F9"/>
  <w16cid:commentId w16cid:paraId="23363599" w16cid:durableId="2A420867"/>
  <w16cid:commentId w16cid:paraId="057E306F" w16cid:durableId="2A4106D8"/>
  <w16cid:commentId w16cid:paraId="4FF57497" w16cid:durableId="2A4126C5"/>
  <w16cid:commentId w16cid:paraId="35E37904" w16cid:durableId="2A4106D9"/>
  <w16cid:commentId w16cid:paraId="57FF78E9" w16cid:durableId="2A412888"/>
  <w16cid:commentId w16cid:paraId="54A7F3C2" w16cid:durableId="2A421B7E"/>
  <w16cid:commentId w16cid:paraId="2BB750B0" w16cid:durableId="2A4106DA"/>
  <w16cid:commentId w16cid:paraId="5E01609D" w16cid:durableId="2A412D39"/>
  <w16cid:commentId w16cid:paraId="185240DC" w16cid:durableId="2A4106DB"/>
  <w16cid:commentId w16cid:paraId="499332E5" w16cid:durableId="2A412DBF"/>
  <w16cid:commentId w16cid:paraId="5C92D0B6" w16cid:durableId="2A4221B0"/>
  <w16cid:commentId w16cid:paraId="01AAECFE" w16cid:durableId="2A4106DC"/>
  <w16cid:commentId w16cid:paraId="0D21B28C" w16cid:durableId="2A412E37"/>
  <w16cid:commentId w16cid:paraId="077FADAF" w16cid:durableId="2A4254EC"/>
  <w16cid:commentId w16cid:paraId="35AE6D20" w16cid:durableId="2A4254F8"/>
  <w16cid:commentId w16cid:paraId="000002FD" w16cid:durableId="2A4106DD"/>
  <w16cid:commentId w16cid:paraId="000002DA" w16cid:durableId="2A4106E5"/>
  <w16cid:commentId w16cid:paraId="5184B5F2" w16cid:durableId="2A412F80"/>
  <w16cid:commentId w16cid:paraId="00000317" w16cid:durableId="2A4106E4"/>
  <w16cid:commentId w16cid:paraId="5FDB8EBA" w16cid:durableId="2A4132B4"/>
  <w16cid:commentId w16cid:paraId="4B19CCAB" w16cid:durableId="2A4106DE"/>
  <w16cid:commentId w16cid:paraId="5E805208" w16cid:durableId="2A41305F"/>
  <w16cid:commentId w16cid:paraId="0E8D2C8E" w16cid:durableId="2A4106DF"/>
  <w16cid:commentId w16cid:paraId="35FB7C13" w16cid:durableId="2A413094"/>
  <w16cid:commentId w16cid:paraId="000002F7" w16cid:durableId="2A4106E3"/>
  <w16cid:commentId w16cid:paraId="0000033F" w16cid:durableId="2A4106E2"/>
  <w16cid:commentId w16cid:paraId="000002FF" w16cid:durableId="2A4106E1"/>
  <w16cid:commentId w16cid:paraId="000002F6" w16cid:durableId="2A4106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A0E66" w14:textId="77777777" w:rsidR="00FC0CE7" w:rsidRDefault="00FC0CE7">
      <w:r>
        <w:separator/>
      </w:r>
    </w:p>
  </w:endnote>
  <w:endnote w:type="continuationSeparator" w:id="0">
    <w:p w14:paraId="07AD718E" w14:textId="77777777" w:rsidR="00FC0CE7" w:rsidRDefault="00FC0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D0" w14:textId="77777777" w:rsidR="00DE32BE" w:rsidRDefault="00DE32BE">
    <w:pPr>
      <w:pBdr>
        <w:top w:val="nil"/>
        <w:left w:val="nil"/>
        <w:bottom w:val="nil"/>
        <w:right w:val="nil"/>
        <w:between w:val="nil"/>
      </w:pBdr>
      <w:tabs>
        <w:tab w:val="center" w:pos="4680"/>
        <w:tab w:val="right" w:pos="9360"/>
      </w:tabs>
      <w:ind w:firstLine="90"/>
      <w:rPr>
        <w:rFonts w:eastAsia="Arial"/>
        <w:i/>
        <w:color w:val="000000"/>
        <w:sz w:val="18"/>
        <w:szCs w:val="18"/>
      </w:rPr>
    </w:pPr>
    <w:r>
      <w:rPr>
        <w:rFonts w:eastAsia="Arial"/>
        <w:i/>
        <w:color w:val="000000"/>
        <w:sz w:val="18"/>
        <w:szCs w:val="18"/>
      </w:rPr>
      <w:t>Contract reference: 2024/TTDC/PROC/IT/SOW1</w:t>
    </w:r>
  </w:p>
  <w:p w14:paraId="000002D1" w14:textId="77777777" w:rsidR="00DE32BE" w:rsidRDefault="00DE32BE">
    <w:pPr>
      <w:pBdr>
        <w:top w:val="nil"/>
        <w:left w:val="nil"/>
        <w:bottom w:val="nil"/>
        <w:right w:val="nil"/>
        <w:between w:val="nil"/>
      </w:pBdr>
      <w:tabs>
        <w:tab w:val="center" w:pos="4680"/>
        <w:tab w:val="right" w:pos="9360"/>
      </w:tabs>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8F10E" w14:textId="77777777" w:rsidR="00FC0CE7" w:rsidRDefault="00FC0CE7">
      <w:r>
        <w:separator/>
      </w:r>
    </w:p>
  </w:footnote>
  <w:footnote w:type="continuationSeparator" w:id="0">
    <w:p w14:paraId="40C4302E" w14:textId="77777777" w:rsidR="00FC0CE7" w:rsidRDefault="00FC0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F" w14:textId="77777777" w:rsidR="00DE32BE" w:rsidRDefault="00DE32BE">
    <w:pPr>
      <w:pBdr>
        <w:top w:val="nil"/>
        <w:left w:val="nil"/>
        <w:bottom w:val="nil"/>
        <w:right w:val="nil"/>
        <w:between w:val="nil"/>
      </w:pBdr>
      <w:tabs>
        <w:tab w:val="center" w:pos="4680"/>
        <w:tab w:val="right" w:pos="9360"/>
        <w:tab w:val="right" w:pos="9740"/>
      </w:tabs>
      <w:rPr>
        <w:rFonts w:eastAsia="Arial"/>
        <w:b/>
        <w:color w:val="000000"/>
      </w:rPr>
    </w:pPr>
    <w:r>
      <w:rPr>
        <w:rFonts w:eastAsia="Arial"/>
        <w:b/>
        <w:color w:val="000000"/>
      </w:rPr>
      <w:t>INTERNAL</w:t>
    </w:r>
    <w:r>
      <w:rPr>
        <w:rFonts w:eastAsia="Arial"/>
        <w:b/>
        <w:color w:val="000000"/>
      </w:rPr>
      <w:tab/>
    </w:r>
    <w:r>
      <w:rPr>
        <w:rFonts w:eastAsia="Arial"/>
        <w:b/>
        <w:color w:val="000000"/>
      </w:rPr>
      <w:tab/>
    </w:r>
    <w:r>
      <w:rPr>
        <w:rFonts w:eastAsia="Arial"/>
        <w:b/>
        <w:color w:val="000000"/>
      </w:rPr>
      <w:tab/>
    </w:r>
    <w:r>
      <w:rPr>
        <w:noProof/>
        <w:lang w:val="en-MY"/>
      </w:rPr>
      <w:drawing>
        <wp:anchor distT="0" distB="0" distL="114300" distR="114300" simplePos="0" relativeHeight="251658240" behindDoc="0" locked="0" layoutInCell="1" hidden="0" allowOverlap="1" wp14:anchorId="1A5AFFD1" wp14:editId="3014BBE2">
          <wp:simplePos x="0" y="0"/>
          <wp:positionH relativeFrom="column">
            <wp:posOffset>5038563</wp:posOffset>
          </wp:positionH>
          <wp:positionV relativeFrom="paragraph">
            <wp:posOffset>-128266</wp:posOffset>
          </wp:positionV>
          <wp:extent cx="1152000" cy="3456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2000" cy="345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625"/>
    <w:multiLevelType w:val="multilevel"/>
    <w:tmpl w:val="6764C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E12B1"/>
    <w:multiLevelType w:val="multilevel"/>
    <w:tmpl w:val="75108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C96D71"/>
    <w:multiLevelType w:val="multilevel"/>
    <w:tmpl w:val="8E5E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F19E8"/>
    <w:multiLevelType w:val="multilevel"/>
    <w:tmpl w:val="10447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CF0845"/>
    <w:multiLevelType w:val="multilevel"/>
    <w:tmpl w:val="D6CE4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6B4E2F"/>
    <w:multiLevelType w:val="multilevel"/>
    <w:tmpl w:val="4238C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715A5D"/>
    <w:multiLevelType w:val="multilevel"/>
    <w:tmpl w:val="E9BC8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1F272C"/>
    <w:multiLevelType w:val="multilevel"/>
    <w:tmpl w:val="DCE84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3A7120"/>
    <w:multiLevelType w:val="multilevel"/>
    <w:tmpl w:val="2D4A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42601"/>
    <w:multiLevelType w:val="multilevel"/>
    <w:tmpl w:val="48AA1C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B8B724E"/>
    <w:multiLevelType w:val="multilevel"/>
    <w:tmpl w:val="C29208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852906"/>
    <w:multiLevelType w:val="multilevel"/>
    <w:tmpl w:val="FAAE8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178680B"/>
    <w:multiLevelType w:val="multilevel"/>
    <w:tmpl w:val="53B83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A12E07"/>
    <w:multiLevelType w:val="multilevel"/>
    <w:tmpl w:val="09BC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566B5A"/>
    <w:multiLevelType w:val="multilevel"/>
    <w:tmpl w:val="55CE4E5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5" w15:restartNumberingAfterBreak="0">
    <w:nsid w:val="44F94F6F"/>
    <w:multiLevelType w:val="multilevel"/>
    <w:tmpl w:val="1562C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867786"/>
    <w:multiLevelType w:val="multilevel"/>
    <w:tmpl w:val="F330F9D0"/>
    <w:lvl w:ilvl="0">
      <w:numFmt w:val="decimal"/>
      <w:pStyle w:val="ScheduleHeading1"/>
      <w:lvlText w:val=""/>
      <w:lvlJc w:val="left"/>
    </w:lvl>
    <w:lvl w:ilvl="1">
      <w:numFmt w:val="decimal"/>
      <w:pStyle w:val="ScheduleHeading2"/>
      <w:lvlText w:val=""/>
      <w:lvlJc w:val="left"/>
    </w:lvl>
    <w:lvl w:ilvl="2">
      <w:numFmt w:val="decimal"/>
      <w:pStyle w:val="ScheduleHeading3"/>
      <w:lvlText w:val=""/>
      <w:lvlJc w:val="left"/>
    </w:lvl>
    <w:lvl w:ilvl="3">
      <w:numFmt w:val="decimal"/>
      <w:pStyle w:val="ScheduleHeading4"/>
      <w:lvlText w:val=""/>
      <w:lvlJc w:val="left"/>
    </w:lvl>
    <w:lvl w:ilvl="4">
      <w:numFmt w:val="decimal"/>
      <w:pStyle w:val="ScheduleHeading5"/>
      <w:lvlText w:val=""/>
      <w:lvlJc w:val="left"/>
    </w:lvl>
    <w:lvl w:ilvl="5">
      <w:numFmt w:val="decimal"/>
      <w:pStyle w:val="ScheduleHeading6"/>
      <w:lvlText w:val=""/>
      <w:lvlJc w:val="left"/>
    </w:lvl>
    <w:lvl w:ilvl="6">
      <w:numFmt w:val="decimal"/>
      <w:pStyle w:val="ScheduleHeading7"/>
      <w:lvlText w:val=""/>
      <w:lvlJc w:val="left"/>
    </w:lvl>
    <w:lvl w:ilvl="7">
      <w:numFmt w:val="decimal"/>
      <w:lvlText w:val=""/>
      <w:lvlJc w:val="left"/>
    </w:lvl>
    <w:lvl w:ilvl="8">
      <w:numFmt w:val="decimal"/>
      <w:lvlText w:val=""/>
      <w:lvlJc w:val="left"/>
    </w:lvl>
  </w:abstractNum>
  <w:abstractNum w:abstractNumId="17" w15:restartNumberingAfterBreak="0">
    <w:nsid w:val="52B938C8"/>
    <w:multiLevelType w:val="multilevel"/>
    <w:tmpl w:val="0B843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41475E"/>
    <w:multiLevelType w:val="multilevel"/>
    <w:tmpl w:val="53AC4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C20AF6"/>
    <w:multiLevelType w:val="multilevel"/>
    <w:tmpl w:val="79CAA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6D62655"/>
    <w:multiLevelType w:val="multilevel"/>
    <w:tmpl w:val="83C6C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50DF7"/>
    <w:multiLevelType w:val="multilevel"/>
    <w:tmpl w:val="F2904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17122F"/>
    <w:multiLevelType w:val="multilevel"/>
    <w:tmpl w:val="87ECD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114897"/>
    <w:multiLevelType w:val="multilevel"/>
    <w:tmpl w:val="FBD60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2F20B97"/>
    <w:multiLevelType w:val="multilevel"/>
    <w:tmpl w:val="C89A7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39B40FF"/>
    <w:multiLevelType w:val="multilevel"/>
    <w:tmpl w:val="7C30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2D0C59"/>
    <w:multiLevelType w:val="multilevel"/>
    <w:tmpl w:val="A724A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7"/>
  </w:num>
  <w:num w:numId="3">
    <w:abstractNumId w:val="4"/>
  </w:num>
  <w:num w:numId="4">
    <w:abstractNumId w:val="0"/>
  </w:num>
  <w:num w:numId="5">
    <w:abstractNumId w:val="8"/>
  </w:num>
  <w:num w:numId="6">
    <w:abstractNumId w:val="14"/>
  </w:num>
  <w:num w:numId="7">
    <w:abstractNumId w:val="21"/>
  </w:num>
  <w:num w:numId="8">
    <w:abstractNumId w:val="15"/>
  </w:num>
  <w:num w:numId="9">
    <w:abstractNumId w:val="6"/>
  </w:num>
  <w:num w:numId="10">
    <w:abstractNumId w:val="23"/>
  </w:num>
  <w:num w:numId="11">
    <w:abstractNumId w:val="19"/>
  </w:num>
  <w:num w:numId="12">
    <w:abstractNumId w:val="25"/>
  </w:num>
  <w:num w:numId="13">
    <w:abstractNumId w:val="5"/>
  </w:num>
  <w:num w:numId="14">
    <w:abstractNumId w:val="22"/>
  </w:num>
  <w:num w:numId="15">
    <w:abstractNumId w:val="1"/>
  </w:num>
  <w:num w:numId="16">
    <w:abstractNumId w:val="9"/>
  </w:num>
  <w:num w:numId="17">
    <w:abstractNumId w:val="20"/>
  </w:num>
  <w:num w:numId="18">
    <w:abstractNumId w:val="17"/>
  </w:num>
  <w:num w:numId="19">
    <w:abstractNumId w:val="3"/>
  </w:num>
  <w:num w:numId="20">
    <w:abstractNumId w:val="26"/>
  </w:num>
  <w:num w:numId="21">
    <w:abstractNumId w:val="18"/>
  </w:num>
  <w:num w:numId="22">
    <w:abstractNumId w:val="11"/>
  </w:num>
  <w:num w:numId="23">
    <w:abstractNumId w:val="2"/>
  </w:num>
  <w:num w:numId="24">
    <w:abstractNumId w:val="13"/>
  </w:num>
  <w:num w:numId="25">
    <w:abstractNumId w:val="24"/>
  </w:num>
  <w:num w:numId="26">
    <w:abstractNumId w:val="12"/>
  </w:num>
  <w:num w:numId="2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TIME Legal">
    <w15:presenceInfo w15:providerId="None" w15:userId="Jennifer TIME Legal"/>
  </w15:person>
  <w15:person w15:author="Stephanie Siow Ji Yee">
    <w15:presenceInfo w15:providerId="AD" w15:userId="S-1-5-21-1229272821-1606980848-1343024091-49735"/>
  </w15:person>
  <w15:person w15:author="Shirley Yong Suet Kuan">
    <w15:presenceInfo w15:providerId="AD" w15:userId="S-1-5-21-1229272821-1606980848-1343024091-48186"/>
  </w15:person>
  <w15:person w15:author="Izzaz Iskandar Bin Ismail">
    <w15:presenceInfo w15:providerId="AD" w15:userId="S-1-5-21-1229272821-1606980848-1343024091-46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01"/>
    <w:rsid w:val="00004C7D"/>
    <w:rsid w:val="00053940"/>
    <w:rsid w:val="000E0D7A"/>
    <w:rsid w:val="00137ADF"/>
    <w:rsid w:val="001F08E8"/>
    <w:rsid w:val="0020378F"/>
    <w:rsid w:val="003003DF"/>
    <w:rsid w:val="003A2265"/>
    <w:rsid w:val="00432792"/>
    <w:rsid w:val="00495703"/>
    <w:rsid w:val="004F0C01"/>
    <w:rsid w:val="00533C40"/>
    <w:rsid w:val="006302F8"/>
    <w:rsid w:val="007013D2"/>
    <w:rsid w:val="00765A85"/>
    <w:rsid w:val="00B07C52"/>
    <w:rsid w:val="00BE72A8"/>
    <w:rsid w:val="00C16C3F"/>
    <w:rsid w:val="00C21505"/>
    <w:rsid w:val="00C7060B"/>
    <w:rsid w:val="00D771D9"/>
    <w:rsid w:val="00D83690"/>
    <w:rsid w:val="00D955D3"/>
    <w:rsid w:val="00DE32BE"/>
    <w:rsid w:val="00F14073"/>
    <w:rsid w:val="00FA438D"/>
    <w:rsid w:val="00FC0C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B5EB"/>
  <w15:docId w15:val="{B0520F66-1796-4CAD-B278-BF4EA90C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zh-CN" w:bidi="ar-SA"/>
      </w:rPr>
    </w:rPrDefault>
    <w:pPrDefault>
      <w:pPr>
        <w:ind w:hanging="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8D5"/>
    <w:rPr>
      <w:rFonts w:eastAsia="Batang"/>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6186E"/>
    <w:pPr>
      <w:tabs>
        <w:tab w:val="center" w:pos="4680"/>
        <w:tab w:val="right" w:pos="9360"/>
      </w:tabs>
    </w:pPr>
  </w:style>
  <w:style w:type="character" w:customStyle="1" w:styleId="HeaderChar">
    <w:name w:val="Header Char"/>
    <w:basedOn w:val="DefaultParagraphFont"/>
    <w:link w:val="Header"/>
    <w:uiPriority w:val="99"/>
    <w:rsid w:val="00B6186E"/>
  </w:style>
  <w:style w:type="paragraph" w:styleId="Footer">
    <w:name w:val="footer"/>
    <w:basedOn w:val="Normal"/>
    <w:link w:val="FooterChar"/>
    <w:uiPriority w:val="99"/>
    <w:unhideWhenUsed/>
    <w:rsid w:val="00B6186E"/>
    <w:pPr>
      <w:tabs>
        <w:tab w:val="center" w:pos="4680"/>
        <w:tab w:val="right" w:pos="9360"/>
      </w:tabs>
    </w:pPr>
  </w:style>
  <w:style w:type="character" w:customStyle="1" w:styleId="FooterChar">
    <w:name w:val="Footer Char"/>
    <w:basedOn w:val="DefaultParagraphFont"/>
    <w:link w:val="Footer"/>
    <w:uiPriority w:val="99"/>
    <w:rsid w:val="00B6186E"/>
  </w:style>
  <w:style w:type="table" w:styleId="TableGrid">
    <w:name w:val="Table Grid"/>
    <w:basedOn w:val="TableNormal"/>
    <w:uiPriority w:val="39"/>
    <w:rsid w:val="00A86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965"/>
    <w:rPr>
      <w:sz w:val="16"/>
      <w:szCs w:val="16"/>
    </w:rPr>
  </w:style>
  <w:style w:type="paragraph" w:styleId="CommentText">
    <w:name w:val="annotation text"/>
    <w:basedOn w:val="Normal"/>
    <w:link w:val="CommentTextChar"/>
    <w:unhideWhenUsed/>
    <w:qFormat/>
    <w:rsid w:val="00547965"/>
  </w:style>
  <w:style w:type="character" w:customStyle="1" w:styleId="CommentTextChar">
    <w:name w:val="Comment Text Char"/>
    <w:basedOn w:val="DefaultParagraphFont"/>
    <w:link w:val="CommentText"/>
    <w:rsid w:val="00547965"/>
    <w:rPr>
      <w:sz w:val="20"/>
      <w:szCs w:val="20"/>
    </w:rPr>
  </w:style>
  <w:style w:type="paragraph" w:styleId="CommentSubject">
    <w:name w:val="annotation subject"/>
    <w:basedOn w:val="CommentText"/>
    <w:next w:val="CommentText"/>
    <w:link w:val="CommentSubjectChar"/>
    <w:uiPriority w:val="99"/>
    <w:semiHidden/>
    <w:unhideWhenUsed/>
    <w:rsid w:val="00547965"/>
    <w:rPr>
      <w:b/>
      <w:bCs/>
    </w:rPr>
  </w:style>
  <w:style w:type="character" w:customStyle="1" w:styleId="CommentSubjectChar">
    <w:name w:val="Comment Subject Char"/>
    <w:basedOn w:val="CommentTextChar"/>
    <w:link w:val="CommentSubject"/>
    <w:uiPriority w:val="99"/>
    <w:semiHidden/>
    <w:rsid w:val="00547965"/>
    <w:rPr>
      <w:b/>
      <w:bCs/>
      <w:sz w:val="20"/>
      <w:szCs w:val="20"/>
    </w:rPr>
  </w:style>
  <w:style w:type="paragraph" w:styleId="ListParagraph">
    <w:name w:val="List Paragraph"/>
    <w:aliases w:val="lp1,List Paragraph1,List Paragraph11,Liste à puce - Normal,Use Case List Paragraph,numbered,Bullet List,lp11,iFlix Bullet 1,BODY - List Paragraph,Elenco Normale,Content,Light Grid - Accent 31,Bullet Number,FooterText,Paragraphe de liste1"/>
    <w:basedOn w:val="Normal"/>
    <w:link w:val="ListParagraphChar"/>
    <w:uiPriority w:val="34"/>
    <w:qFormat/>
    <w:rsid w:val="00A927AE"/>
    <w:pPr>
      <w:ind w:left="720"/>
      <w:contextualSpacing/>
    </w:pPr>
  </w:style>
  <w:style w:type="paragraph" w:styleId="BalloonText">
    <w:name w:val="Balloon Text"/>
    <w:basedOn w:val="Normal"/>
    <w:link w:val="BalloonTextChar"/>
    <w:uiPriority w:val="99"/>
    <w:semiHidden/>
    <w:unhideWhenUsed/>
    <w:rsid w:val="00CA5B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5B9C"/>
    <w:rPr>
      <w:rFonts w:ascii="Times New Roman" w:hAnsi="Times New Roman" w:cs="Times New Roman"/>
      <w:sz w:val="18"/>
      <w:szCs w:val="18"/>
    </w:rPr>
  </w:style>
  <w:style w:type="character" w:customStyle="1" w:styleId="ListParagraphChar">
    <w:name w:val="List Paragraph Char"/>
    <w:aliases w:val="lp1 Char,List Paragraph1 Char,List Paragraph11 Char,Liste à puce - Normal Char,Use Case List Paragraph Char,numbered Char,Bullet List Char,lp11 Char,iFlix Bullet 1 Char,BODY - List Paragraph Char,Elenco Normale Char,Content Char"/>
    <w:link w:val="ListParagraph"/>
    <w:uiPriority w:val="34"/>
    <w:qFormat/>
    <w:rsid w:val="0013005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paragraph" w:styleId="BodyText">
    <w:name w:val="Body Text"/>
    <w:basedOn w:val="Normal"/>
    <w:link w:val="BodyTextChar"/>
    <w:rsid w:val="003A2265"/>
    <w:pPr>
      <w:spacing w:before="100" w:after="100"/>
    </w:pPr>
    <w:rPr>
      <w:lang w:eastAsia="en-US"/>
    </w:rPr>
  </w:style>
  <w:style w:type="character" w:customStyle="1" w:styleId="BodyTextChar">
    <w:name w:val="Body Text Char"/>
    <w:basedOn w:val="DefaultParagraphFont"/>
    <w:link w:val="BodyText"/>
    <w:rsid w:val="003A2265"/>
    <w:rPr>
      <w:rFonts w:eastAsia="Batang"/>
      <w:lang w:eastAsia="en-US"/>
    </w:rPr>
  </w:style>
  <w:style w:type="paragraph" w:customStyle="1" w:styleId="ScheduleHeading1">
    <w:name w:val="Schedule Heading 1"/>
    <w:basedOn w:val="BodyText"/>
    <w:next w:val="BodyText"/>
    <w:rsid w:val="00B07C52"/>
    <w:pPr>
      <w:keepNext/>
      <w:numPr>
        <w:numId w:val="27"/>
      </w:numPr>
      <w:spacing w:before="200"/>
    </w:pPr>
    <w:rPr>
      <w:b/>
      <w:caps/>
    </w:rPr>
  </w:style>
  <w:style w:type="paragraph" w:customStyle="1" w:styleId="ScheduleHeading2">
    <w:name w:val="Schedule Heading 2"/>
    <w:basedOn w:val="BodyText"/>
    <w:next w:val="BodyText"/>
    <w:rsid w:val="00B07C52"/>
    <w:pPr>
      <w:keepNext/>
      <w:numPr>
        <w:ilvl w:val="1"/>
        <w:numId w:val="27"/>
      </w:numPr>
    </w:pPr>
    <w:rPr>
      <w:b/>
    </w:rPr>
  </w:style>
  <w:style w:type="paragraph" w:customStyle="1" w:styleId="ScheduleHeading3">
    <w:name w:val="Schedule Heading 3"/>
    <w:basedOn w:val="BodyText"/>
    <w:next w:val="BodyText"/>
    <w:rsid w:val="00B07C52"/>
    <w:pPr>
      <w:numPr>
        <w:ilvl w:val="2"/>
        <w:numId w:val="27"/>
      </w:numPr>
    </w:pPr>
  </w:style>
  <w:style w:type="paragraph" w:customStyle="1" w:styleId="ScheduleHeading4">
    <w:name w:val="Schedule Heading 4"/>
    <w:basedOn w:val="BodyText"/>
    <w:next w:val="BodyText"/>
    <w:rsid w:val="00B07C52"/>
    <w:pPr>
      <w:numPr>
        <w:ilvl w:val="3"/>
        <w:numId w:val="27"/>
      </w:numPr>
    </w:pPr>
  </w:style>
  <w:style w:type="paragraph" w:customStyle="1" w:styleId="ScheduleHeading5">
    <w:name w:val="Schedule Heading 5"/>
    <w:basedOn w:val="BodyText"/>
    <w:next w:val="BodyText"/>
    <w:rsid w:val="00B07C52"/>
    <w:pPr>
      <w:numPr>
        <w:ilvl w:val="4"/>
        <w:numId w:val="27"/>
      </w:numPr>
    </w:pPr>
  </w:style>
  <w:style w:type="paragraph" w:customStyle="1" w:styleId="ScheduleHeading6">
    <w:name w:val="Schedule Heading 6"/>
    <w:basedOn w:val="BodyText"/>
    <w:next w:val="BodyText"/>
    <w:rsid w:val="00B07C52"/>
    <w:pPr>
      <w:numPr>
        <w:ilvl w:val="5"/>
        <w:numId w:val="27"/>
      </w:numPr>
    </w:pPr>
  </w:style>
  <w:style w:type="paragraph" w:customStyle="1" w:styleId="ScheduleHeading7">
    <w:name w:val="Schedule Heading 7"/>
    <w:basedOn w:val="BodyText"/>
    <w:next w:val="BodyText"/>
    <w:rsid w:val="00B07C52"/>
    <w:pPr>
      <w:numPr>
        <w:ilvl w:val="6"/>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ukBtKTYHECSX40GzVEOJj5OLA==">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6248</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 Yong Suet Kuan</dc:creator>
  <cp:lastModifiedBy>Izzaz Iskandar Bin Ismail</cp:lastModifiedBy>
  <cp:revision>2</cp:revision>
  <dcterms:created xsi:type="dcterms:W3CDTF">2024-07-17T07:01:00Z</dcterms:created>
  <dcterms:modified xsi:type="dcterms:W3CDTF">2024-07-17T07:01:00Z</dcterms:modified>
</cp:coreProperties>
</file>